
<file path=[Content_Types].xml><?xml version="1.0" encoding="utf-8"?>
<Types xmlns="http://schemas.openxmlformats.org/package/2006/content-types">
  <Default Extension="jpg" ContentType="image/jpeg"/>
  <Default Extension="png" ContentType="image/png"/>
  <Default Extension="xml" ContentType="application/xml"/>
  <Default Extension="rels" ContentType="application/vnd.openxmlformats-package.relationships+xml"/>
  <Override PartName="/word/footer2.xml" ContentType="application/vnd.openxmlformats-officedocument.wordprocessingml.footer+xml"/>
  <Override PartName="/docProps/core.xml" ContentType="application/vnd.openxmlformats-package.core-properties+xml"/>
  <Override PartName="/word/footer1.xml" ContentType="application/vnd.openxmlformats-officedocument.wordprocessingml.foot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word/header1.xml" ContentType="application/vnd.openxmlformats-officedocument.wordprocessingml.header+xml"/>
</Types>
</file>

<file path=_rels/.rels><?xml version="1.0" encoding="UTF-8" standalone="yes"?><Relationships xmlns="http://schemas.openxmlformats.org/package/2006/relationships"><Relationship Id="rId1" Type="http://schemas.openxmlformats.org/package/2006/relationships/metadata/core-properties" Target="docProps/core.xml" /><Relationship Id="rId2" Type="http://schemas.openxmlformats.org/officeDocument/2006/relationships/extended-properties" Target="docProps/app.xml" /><Relationship Id="rId0" Type="http://schemas.openxmlformats.org/officeDocument/2006/relationships/officeDocument" Target="word/document.xml" /></Relationships>
</file>

<file path=word/document.xml><?xml version="1.0" encoding="utf-8"?>
<w:document xmlns:pic="http://schemas.openxmlformats.org/drawingml/2006/picture" xmlns:v="urn:schemas-microsoft-com:vml" xmlns:a="http://schemas.openxmlformats.org/drawingml/2006/main" xmlns:wp="http://schemas.openxmlformats.org/drawingml/2006/wordprocessingDrawing" xmlns:o="urn:schemas-microsoft-com:office:office" xmlns:r="http://schemas.openxmlformats.org/officeDocument/2006/relationships" xmlns:w="http://schemas.openxmlformats.org/wordprocessingml/2006/main">
  <w:background w:color="ffffff">
    <v:background id="_x0000_s1025" filled="t"/>
  </w:background>
  <w:body>
    <w:tbl>
      <w:tblPr>
        <w:tblStyle w:val="000040"/>
        <w:tblW w:w="0" w:type="auto"/>
        <w:tblInd w:w="0" w:type="dxa"/>
        <w:tblLayout w:type="fixed"/>
        <w:tblLook w:firstRow="false" w:lastRow="false" w:firstColumn="false" w:lastColumn="false" w:noHBand="false" w:noVBand="false" w:val="0000"/>
      </w:tblPr>
      <w:tblGrid>
        <w:gridCol w:w="1960"/>
        <w:gridCol w:w="7148"/>
      </w:tblGrid>
      <w:tr>
        <w:trPr>
          <w:trHeight w:val="2700"/>
        </w:trPr>
        <w:tc>
          <w:tcPr>
            <w:tcW w:w="1960" w:type="dxa"/>
            <w:shd w:val="clear" w:color="auto" w:fill="CCCCCC"/>
          </w:tcPr>
          <w:p>
            <w:pPr>
              <w:ind w:right="100"/>
              <w:rPr>
                <w:rFonts w:hint="eastAsia"/>
                <w:b/>
              </w:rPr>
            </w:pPr>
          </w:p>
        </w:tc>
        <w:tc>
          <w:tcPr>
            <w:tcW w:w="7148" w:type="dxa"/>
          </w:tcPr>
          <w:tbl>
            <w:tblPr>
              <w:tblStyle w:val="000040"/>
              <w:tblpPr w:leftFromText="180" w:rightFromText="180" w:vertAnchor="text" w:horzAnchor="margin" w:tblpY="-23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000"/>
            </w:tblPr>
            <w:tblGrid>
              <w:gridCol w:w="1435"/>
              <w:gridCol w:w="1980"/>
            </w:tblGrid>
            <w:tr>
              <w:trPr/>
              <w:tc>
                <w:tcPr>
                  <w:tcW w:w="1435" w:type="dxa"/>
                </w:tcPr>
                <w:p>
                  <w:pPr>
                    <w:jc w:val="distribute"/>
                    <w:rPr>
                      <w:rFonts w:hint="eastAsia"/>
                      <w:b/>
                    </w:rPr>
                  </w:pPr>
                  <w:r>
                    <w:rPr>
                      <w:rFonts w:hint="eastAsia"/>
                      <w:b/>
                    </w:rPr>
                    <w:t>卷    号</w:t>
                  </w:r>
                </w:p>
              </w:tc>
              <w:tc>
                <w:tcPr>
                  <w:tcW w:w="1980" w:type="dxa"/>
                </w:tcPr>
                <w:p>
                  <w:pPr>
                    <w:rPr>
                      <w:b/>
                    </w:rPr>
                  </w:pPr>
                </w:p>
              </w:tc>
            </w:tr>
            <w:tr>
              <w:trPr>
                <w:trHeight w:val="351"/>
              </w:trPr>
              <w:tc>
                <w:tcPr>
                  <w:tcW w:w="1435" w:type="dxa"/>
                </w:tcPr>
                <w:p>
                  <w:pPr>
                    <w:jc w:val="distribute"/>
                    <w:rPr>
                      <w:b/>
                    </w:rPr>
                  </w:pPr>
                  <w:r>
                    <w:rPr>
                      <w:rFonts w:hint="eastAsia"/>
                      <w:b/>
                    </w:rPr>
                    <w:t>卷内编号</w:t>
                  </w:r>
                </w:p>
              </w:tc>
              <w:tc>
                <w:tcPr>
                  <w:tcW w:w="1980" w:type="dxa"/>
                </w:tcPr>
                <w:p>
                  <w:pPr>
                    <w:rPr>
                      <w:b/>
                    </w:rPr>
                  </w:pPr>
                </w:p>
              </w:tc>
            </w:tr>
            <w:tr>
              <w:trPr/>
              <w:tc>
                <w:tcPr>
                  <w:tcW w:w="1435" w:type="dxa"/>
                </w:tcPr>
                <w:p>
                  <w:pPr>
                    <w:jc w:val="distribute"/>
                    <w:rPr>
                      <w:rFonts w:hint="eastAsia"/>
                      <w:b/>
                    </w:rPr>
                  </w:pPr>
                  <w:r>
                    <w:rPr>
                      <w:rFonts w:hint="eastAsia"/>
                      <w:b/>
                    </w:rPr>
                    <w:t>密    级</w:t>
                  </w:r>
                </w:p>
              </w:tc>
              <w:tc>
                <w:tcPr>
                  <w:tcW w:w="1980" w:type="dxa"/>
                </w:tcPr>
                <w:p>
                  <w:pPr>
                    <w:rPr>
                      <w:b/>
                    </w:rPr>
                  </w:pPr>
                </w:p>
              </w:tc>
            </w:tr>
          </w:tbl>
          <w:p>
            <w:pPr>
              <w:ind w:right="100"/>
              <w:jc w:val="right"/>
              <w:rPr>
                <w:rFonts w:hint="eastAsia"/>
                <w:b/>
              </w:rPr>
            </w:pPr>
          </w:p>
          <w:p>
            <w:pPr>
              <w:ind w:right="100"/>
              <w:jc w:val="right"/>
              <w:rPr>
                <w:rFonts w:hint="eastAsia"/>
                <w:b/>
              </w:rPr>
            </w:pPr>
          </w:p>
          <w:p>
            <w:pPr>
              <w:ind w:right="100"/>
              <w:jc w:val="right"/>
              <w:rPr>
                <w:rFonts w:hint="eastAsia"/>
                <w:b/>
              </w:rPr>
            </w:pPr>
          </w:p>
          <w:p>
            <w:pPr>
              <w:ind w:right="100"/>
              <w:jc w:val="right"/>
              <w:rPr>
                <w:rFonts w:hint="eastAsia"/>
                <w:b/>
              </w:rPr>
            </w:pPr>
          </w:p>
          <w:p>
            <w:pPr>
              <w:ind w:right="100"/>
              <w:jc w:val="right"/>
              <w:rPr>
                <w:rFonts w:hint="eastAsia"/>
                <w:b/>
              </w:rPr>
            </w:pPr>
          </w:p>
          <w:p>
            <w:pPr>
              <w:ind w:right="100"/>
              <w:jc w:val="right"/>
              <w:rPr>
                <w:rFonts w:hint="eastAsia"/>
                <w:b/>
              </w:rPr>
            </w:pPr>
          </w:p>
          <w:p>
            <w:pPr>
              <w:ind w:right="100"/>
              <w:jc w:val="right"/>
              <w:rPr>
                <w:rFonts w:hint="eastAsia"/>
                <w:b/>
              </w:rPr>
            </w:pPr>
          </w:p>
          <w:p>
            <w:pPr>
              <w:ind w:right="100"/>
              <w:jc w:val="right"/>
              <w:rPr>
                <w:rFonts w:hint="eastAsia"/>
                <w:b/>
              </w:rPr>
            </w:pPr>
          </w:p>
          <w:p>
            <w:pPr>
              <w:ind w:right="100"/>
              <w:jc w:val="right"/>
              <w:rPr>
                <w:rFonts w:hint="eastAsia"/>
                <w:b/>
              </w:rPr>
            </w:pPr>
          </w:p>
          <w:p>
            <w:pPr>
              <w:ind w:right="100"/>
              <w:jc w:val="right"/>
              <w:rPr>
                <w:rFonts w:hint="eastAsia"/>
                <w:b/>
              </w:rPr>
            </w:pPr>
          </w:p>
          <w:p>
            <w:pPr>
              <w:ind w:right="100"/>
              <w:rPr>
                <w:rFonts w:hint="eastAsia"/>
                <w:b/>
              </w:rPr>
            </w:pPr>
          </w:p>
          <w:p>
            <w:pPr>
              <w:pStyle w:val="000059"/>
              <w:rPr>
                <w:rFonts w:hint="eastAsia"/>
                <w:sz w:val="24"/>
              </w:rPr>
            </w:pPr>
            <w:r>
              <w:rPr>
                <w:sz w:val="24"/>
              </w:rPr>
              <w:t>项目编号:</w:t>
            </w:r>
            <w:r>
              <w:rPr>
                <w:rFonts w:hint="eastAsia"/>
                <w:sz w:val="24"/>
              </w:rPr>
              <w:t xml:space="preserve"> </w:t>
            </w:r>
            <w:r>
              <w:rPr>
                <w:i w:val="false"/>
                <w:strike w:val="false"/>
                <w:spacing w:val="0"/>
                <w:sz w:val="24"/>
                <w:u w:val="none"/>
              </w:rPr>
              <w:t>HD20240403SR001</w:t>
            </w:r>
          </w:p>
          <w:p>
            <w:pPr>
              <w:pStyle w:val="000059"/>
              <w:rPr>
                <w:rFonts w:hint="eastAsia"/>
                <w:sz w:val="44"/>
              </w:rPr>
            </w:pPr>
            <w:r>
              <w:rPr>
                <w:rFonts w:hint="eastAsia"/>
                <w:sz w:val="44"/>
              </w:rPr>
              <w:t>时光网电影大数据分析平台</w:t>
            </w:r>
          </w:p>
        </w:tc>
      </w:tr>
      <w:tr>
        <w:trPr>
          <w:cantSplit/>
          <w:trHeight w:val="7208"/>
        </w:trPr>
        <w:tc>
          <w:tcPr>
            <w:tcW w:w="1960" w:type="dxa"/>
            <w:vMerge w:val="restart"/>
            <w:shd w:val="clear" w:color="auto" w:fill="CCCCCC"/>
            <w:vAlign w:val="bottom"/>
          </w:tcPr>
          <w:p>
            <w:pPr>
              <w:pStyle w:val="000059"/>
              <w:jc w:val="both"/>
              <w:rPr>
                <w:rFonts w:hint="eastAsia"/>
                <w:b w:val="false"/>
                <w:sz w:val="21"/>
              </w:rPr>
            </w:pPr>
            <w:r>
              <w:rPr>
                <w:rFonts w:hint="eastAsia"/>
                <w:b w:val="false"/>
                <w:sz w:val="21"/>
              </w:rPr>
              <w:t>分类:</w:t>
            </w:r>
            <w:r>
              <w:rPr>
                <w:b w:val="false"/>
                <w:sz w:val="21"/>
              </w:rPr>
              <w:fldChar w:fldCharType="begin"/>
            </w:r>
            <w:r>
              <w:rPr>
                <w:b w:val="false"/>
                <w:sz w:val="21"/>
              </w:rPr>
              <w:instrText xml:space="preserve"> DOCPROPERTY "Category"  \* MERGEFORMAT </w:instrText>
            </w:r>
            <w:r>
              <w:rPr>
                <w:b w:val="false"/>
                <w:sz w:val="21"/>
              </w:rPr>
              <w:fldChar w:fldCharType="separate"/>
            </w:r>
            <w:r>
              <w:rPr>
                <w:b w:val="false"/>
                <w:sz w:val="21"/>
              </w:rPr>
              <w:fldChar w:fldCharType="end"/>
            </w:r>
          </w:p>
          <w:p>
            <w:pPr>
              <w:ind w:left="718" w:hanging="718" w:hangingChars="342"/>
              <w:jc w:val="both"/>
              <w:rPr>
                <w:rFonts w:hint="eastAsia"/>
                <w:sz w:val="21"/>
                <w:u w:val="single"/>
              </w:rPr>
            </w:pPr>
            <w:r>
              <w:rPr>
                <w:rFonts w:hint="eastAsia"/>
                <w:sz w:val="21"/>
              </w:rPr>
              <w:t>使用者:高级管理者、项目经理、项目组成员</w:t>
            </w:r>
          </w:p>
          <w:p>
            <w:pPr>
              <w:ind w:left="684" w:hanging="684" w:hangingChars="342"/>
              <w:rPr>
                <w:rFonts w:hint="eastAsia" w:ascii="宋体" w:hAnsi="宋体"/>
              </w:rPr>
            </w:pPr>
          </w:p>
          <w:p>
            <w:pPr>
              <w:ind w:left="684" w:hanging="684" w:hangingChars="342"/>
              <w:rPr>
                <w:rFonts w:hint="eastAsia" w:ascii="宋体" w:hAnsi="宋体"/>
                <w:u w:val="single"/>
              </w:rPr>
            </w:pPr>
          </w:p>
          <w:p>
            <w:pPr>
              <w:rPr>
                <w:rFonts w:hint="eastAsia" w:ascii="宋体" w:hAnsi="宋体"/>
              </w:rPr>
            </w:pPr>
          </w:p>
        </w:tc>
        <w:tc>
          <w:tcPr>
            <w:tcW w:w="7148" w:type="dxa"/>
          </w:tcPr>
          <w:p>
            <w:pPr>
              <w:pStyle w:val="000044"/>
              <w:rPr>
                <w:rFonts w:hint="eastAsia"/>
                <w:sz w:val="10"/>
              </w:rPr>
            </w:pPr>
          </w:p>
          <w:p>
            <w:pPr>
              <w:pStyle w:val="000059"/>
              <w:rPr>
                <w:rFonts w:hint="eastAsia"/>
                <w:sz w:val="52"/>
              </w:rPr>
            </w:pPr>
            <w:r>
              <w:rPr>
                <w:sz w:val="52"/>
              </w:rPr>
              <w:fldChar w:fldCharType="begin"/>
            </w:r>
            <w:r>
              <w:rPr>
                <w:sz w:val="52"/>
              </w:rPr>
              <w:instrText xml:space="preserve"> TITLE  \* MERGEFORMAT </w:instrText>
            </w:r>
            <w:r>
              <w:rPr>
                <w:sz w:val="52"/>
              </w:rPr>
              <w:fldChar w:fldCharType="separate"/>
            </w:r>
            <w:r>
              <w:rPr>
                <w:rFonts w:hint="eastAsia"/>
                <w:sz w:val="52"/>
              </w:rPr>
              <w:t>需求规约</w:t>
            </w:r>
            <w:r>
              <w:rPr>
                <w:sz w:val="52"/>
              </w:rPr>
              <w:fldChar w:fldCharType="end"/>
            </w:r>
          </w:p>
          <w:p>
            <w:pPr>
              <w:pStyle w:val="000059"/>
              <w:rPr>
                <w:rFonts w:hint="eastAsia"/>
                <w:sz w:val="24"/>
              </w:rPr>
            </w:pPr>
            <w:r>
              <w:rPr>
                <w:rFonts w:hint="eastAsia"/>
                <w:sz w:val="24"/>
              </w:rPr>
              <w:t>Version</w:t>
            </w:r>
            <w:r>
              <w:rPr>
                <w:sz w:val="24"/>
              </w:rPr>
              <w:t xml:space="preserve">: </w:t>
            </w:r>
            <w:r>
              <w:rPr>
                <w:sz w:val="24"/>
              </w:rPr>
              <w:t>1</w:t>
            </w:r>
            <w:r>
              <w:rPr>
                <w:rFonts w:hint="eastAsia"/>
                <w:sz w:val="24"/>
              </w:rPr>
              <w:t>.0</w:t>
            </w:r>
          </w:p>
          <w:p>
            <w:pPr>
              <w:jc w:val="center"/>
              <w:rPr>
                <w:rFonts w:hint="eastAsia"/>
                <w:sz w:val="28"/>
              </w:rPr>
            </w:pPr>
          </w:p>
          <w:p>
            <w:pPr>
              <w:jc w:val="center"/>
              <w:rPr>
                <w:rFonts w:hint="eastAsia"/>
                <w:sz w:val="28"/>
              </w:rPr>
            </w:pPr>
          </w:p>
          <w:p>
            <w:pPr>
              <w:ind w:firstLine="600" w:firstLineChars="200"/>
              <w:outlineLvl w:val="0"/>
              <w:rPr>
                <w:rFonts w:hint="eastAsia" w:ascii="楷体_GB2312" w:eastAsia="楷体_GB2312"/>
                <w:sz w:val="30"/>
              </w:rPr>
            </w:pPr>
            <w:r>
              <w:rPr>
                <w:rFonts w:hint="eastAsia" w:ascii="楷体_GB2312" w:eastAsia="楷体_GB2312"/>
                <w:sz w:val="30"/>
              </w:rPr>
              <w:t xml:space="preserve">项 目 承 担 部 门：  软件产品研发部 </w:t>
            </w:r>
          </w:p>
          <w:p>
            <w:pPr>
              <w:ind w:firstLine="600" w:firstLineChars="200"/>
              <w:outlineLvl w:val="0"/>
              <w:rPr>
                <w:rFonts w:hint="eastAsia" w:ascii="楷体_GB2312" w:eastAsia="楷体_GB2312"/>
                <w:sz w:val="30"/>
              </w:rPr>
            </w:pPr>
          </w:p>
          <w:p>
            <w:pPr>
              <w:pBdr>
                <w:bottom/>
              </w:pBdr>
              <w:ind w:firstLine="600" w:firstLineChars="200"/>
              <w:outlineLvl w:val="0"/>
              <w:rPr>
                <w:sz w:val="30"/>
              </w:rPr>
            </w:pPr>
            <w:r>
              <w:rPr>
                <w:rFonts w:hint="eastAsia" w:ascii="楷体_GB2312" w:eastAsia="楷体_GB2312"/>
                <w:sz w:val="30"/>
              </w:rPr>
              <w:t>撰</w:t>
            </w:r>
            <w:r>
              <w:rPr>
                <w:rFonts w:ascii="楷体_GB2312" w:eastAsia="楷体_GB2312"/>
                <w:sz w:val="30"/>
              </w:rPr>
              <w:t xml:space="preserve">  </w:t>
            </w:r>
            <w:r>
              <w:rPr>
                <w:rFonts w:hint="eastAsia" w:ascii="楷体_GB2312" w:eastAsia="楷体_GB2312"/>
                <w:sz w:val="30"/>
              </w:rPr>
              <w:t>写</w:t>
            </w:r>
            <w:r>
              <w:rPr>
                <w:rFonts w:ascii="楷体_GB2312" w:eastAsia="楷体_GB2312"/>
                <w:sz w:val="30"/>
              </w:rPr>
              <w:t xml:space="preserve">  </w:t>
            </w:r>
            <w:r>
              <w:rPr>
                <w:rFonts w:hint="eastAsia" w:ascii="楷体_GB2312" w:eastAsia="楷体_GB2312"/>
                <w:sz w:val="30"/>
              </w:rPr>
              <w:t>人</w:t>
            </w:r>
            <w:r>
              <w:rPr>
                <w:rFonts w:hint="eastAsia" w:ascii="楷体_GB2312" w:eastAsia="楷体_GB2312"/>
                <w:sz w:val="28"/>
              </w:rPr>
              <w:t>（签名）</w:t>
            </w:r>
            <w:r>
              <w:rPr>
                <w:rFonts w:hint="eastAsia" w:ascii="楷体_GB2312" w:eastAsia="楷体_GB2312"/>
                <w:sz w:val="30"/>
              </w:rPr>
              <w:t xml:space="preserve">：   </w:t>
            </w:r>
            <w:r>
              <w:rPr>
                <w:rFonts w:hint="eastAsia" w:ascii="楷体_GB2312" w:eastAsia="楷体_GB2312"/>
                <w:sz w:val="30"/>
              </w:rPr>
              <w:t xml:space="preserve"> </w:t>
            </w:r>
            <w:r>
              <w:rPr>
                <w:rFonts w:hint="eastAsia" w:ascii="楷体_GB2312" w:eastAsia="楷体_GB2312"/>
                <w:sz w:val="30"/>
              </w:rPr>
              <w:t>行义通 孙宇飞 薛俊 蔡前哲 黄鑫</w:t>
            </w:r>
            <w:r>
              <w:rPr>
                <w:rFonts w:hint="eastAsia" w:ascii="楷体_GB2312" w:eastAsia="楷体_GB2312"/>
                <w:sz w:val="30"/>
              </w:rPr>
              <w:t xml:space="preserve">     </w:t>
            </w:r>
          </w:p>
          <w:p>
            <w:pPr>
              <w:tabs>
                <w:tab w:val="left" w:pos="3780"/>
                <w:tab w:val="left" w:pos="4200"/>
              </w:tabs>
              <w:ind w:firstLine="600" w:firstLineChars="200"/>
              <w:rPr>
                <w:rFonts w:hint="eastAsia" w:ascii="楷体_GB2312" w:eastAsia="楷体_GB2312"/>
                <w:sz w:val="30"/>
              </w:rPr>
            </w:pPr>
          </w:p>
          <w:p>
            <w:pPr>
              <w:tabs>
                <w:tab w:val="left" w:pos="3780"/>
                <w:tab w:val="left" w:pos="4200"/>
              </w:tabs>
              <w:ind w:firstLine="600" w:firstLineChars="200"/>
              <w:rPr>
                <w:rFonts w:hint="eastAsia"/>
                <w:sz w:val="30"/>
              </w:rPr>
            </w:pPr>
            <w:r>
              <w:rPr>
                <w:rFonts w:hint="eastAsia" w:ascii="楷体_GB2312" w:eastAsia="楷体_GB2312"/>
                <w:sz w:val="30"/>
              </w:rPr>
              <w:t>完</w:t>
            </w:r>
            <w:r>
              <w:rPr>
                <w:rFonts w:ascii="楷体_GB2312" w:eastAsia="楷体_GB2312"/>
                <w:sz w:val="30"/>
              </w:rPr>
              <w:t xml:space="preserve"> </w:t>
            </w:r>
            <w:r>
              <w:rPr>
                <w:rFonts w:hint="eastAsia" w:ascii="楷体_GB2312" w:eastAsia="楷体_GB2312"/>
                <w:sz w:val="30"/>
              </w:rPr>
              <w:t xml:space="preserve">  成   日</w:t>
            </w:r>
            <w:r>
              <w:rPr>
                <w:rFonts w:ascii="楷体_GB2312" w:eastAsia="楷体_GB2312"/>
                <w:sz w:val="30"/>
              </w:rPr>
              <w:t xml:space="preserve"> </w:t>
            </w:r>
            <w:r>
              <w:rPr>
                <w:rFonts w:hint="eastAsia" w:ascii="楷体_GB2312" w:eastAsia="楷体_GB2312"/>
                <w:sz w:val="30"/>
              </w:rPr>
              <w:t xml:space="preserve">  期：    202</w:t>
            </w:r>
            <w:r>
              <w:rPr>
                <w:rFonts w:hint="eastAsia" w:ascii="楷体_GB2312" w:eastAsia="楷体_GB2312"/>
                <w:sz w:val="30"/>
              </w:rPr>
              <w:t>4</w:t>
            </w:r>
            <w:r>
              <w:rPr>
                <w:rFonts w:hint="eastAsia" w:ascii="楷体_GB2312" w:eastAsia="楷体_GB2312"/>
                <w:sz w:val="30"/>
              </w:rPr>
              <w:t>-</w:t>
            </w:r>
            <w:r>
              <w:rPr>
                <w:rFonts w:hint="eastAsia" w:ascii="楷体_GB2312" w:eastAsia="楷体_GB2312"/>
                <w:sz w:val="30"/>
              </w:rPr>
              <w:t>4</w:t>
            </w:r>
            <w:r>
              <w:rPr>
                <w:rFonts w:hint="eastAsia" w:ascii="楷体_GB2312" w:eastAsia="楷体_GB2312"/>
                <w:sz w:val="30"/>
              </w:rPr>
              <w:t>-</w:t>
            </w:r>
            <w:r>
              <w:rPr>
                <w:rFonts w:hint="eastAsia" w:ascii="楷体_GB2312" w:eastAsia="楷体_GB2312"/>
                <w:sz w:val="30"/>
              </w:rPr>
              <w:t>07</w:t>
            </w:r>
            <w:r>
              <w:rPr>
                <w:rFonts w:hint="eastAsia" w:ascii="楷体_GB2312" w:eastAsia="楷体_GB2312"/>
                <w:sz w:val="30"/>
              </w:rPr>
              <w:t xml:space="preserve">   </w:t>
            </w:r>
          </w:p>
          <w:p>
            <w:pPr>
              <w:ind w:firstLine="600" w:firstLineChars="200"/>
              <w:rPr>
                <w:rFonts w:hint="eastAsia" w:ascii="楷体_GB2312" w:eastAsia="楷体_GB2312"/>
                <w:sz w:val="30"/>
              </w:rPr>
            </w:pPr>
          </w:p>
          <w:p>
            <w:pPr>
              <w:ind w:firstLine="600" w:firstLineChars="200"/>
              <w:rPr>
                <w:rFonts w:hint="eastAsia" w:ascii="楷体_GB2312" w:eastAsia="楷体_GB2312"/>
              </w:rPr>
            </w:pPr>
            <w:r>
              <w:rPr>
                <w:rFonts w:hint="eastAsia" w:ascii="楷体_GB2312" w:eastAsia="楷体_GB2312"/>
                <w:sz w:val="30"/>
              </w:rPr>
              <w:t xml:space="preserve">本文档使用部门： </w:t>
            </w:r>
            <w:r>
              <w:rPr>
                <w:rFonts w:hint="eastAsia" w:ascii="楷体_GB2312" w:eastAsia="楷体_GB2312"/>
              </w:rPr>
              <w:t xml:space="preserve">■主管领导   </w:t>
            </w:r>
            <w:r>
              <w:rPr>
                <w:rFonts w:ascii="楷体_GB2312" w:eastAsia="楷体_GB2312"/>
              </w:rPr>
              <w:t xml:space="preserve">  </w:t>
            </w:r>
            <w:r>
              <w:rPr>
                <w:rFonts w:hint="eastAsia" w:ascii="楷体_GB2312" w:eastAsia="楷体_GB2312"/>
              </w:rPr>
              <w:t xml:space="preserve">■项目组 </w:t>
            </w:r>
          </w:p>
          <w:p>
            <w:pPr>
              <w:ind w:left="600" w:leftChars="300" w:firstLine="2000" w:firstLineChars="1000"/>
              <w:rPr>
                <w:u w:val="single"/>
              </w:rPr>
            </w:pPr>
            <w:r>
              <w:rPr>
                <w:rFonts w:hint="eastAsia" w:ascii="楷体_GB2312" w:eastAsia="楷体_GB2312"/>
              </w:rPr>
              <w:t xml:space="preserve">■客户（市场）  ■维护人员  ■用户  </w:t>
            </w:r>
          </w:p>
          <w:p>
            <w:pPr>
              <w:ind w:firstLine="600" w:firstLineChars="200"/>
              <w:outlineLvl w:val="0"/>
              <w:rPr>
                <w:rFonts w:hint="eastAsia" w:ascii="楷体_GB2312" w:eastAsia="楷体_GB2312"/>
                <w:sz w:val="30"/>
              </w:rPr>
            </w:pPr>
          </w:p>
          <w:p>
            <w:pPr>
              <w:ind w:firstLine="600" w:firstLineChars="200"/>
              <w:outlineLvl w:val="0"/>
              <w:rPr>
                <w:sz w:val="30"/>
              </w:rPr>
            </w:pPr>
            <w:r>
              <w:rPr>
                <w:rFonts w:hint="eastAsia" w:ascii="楷体_GB2312" w:eastAsia="楷体_GB2312"/>
                <w:sz w:val="30"/>
              </w:rPr>
              <w:t>评审负责人</w:t>
            </w:r>
            <w:r>
              <w:rPr>
                <w:rFonts w:hint="eastAsia" w:ascii="楷体_GB2312" w:eastAsia="楷体_GB2312"/>
                <w:sz w:val="28"/>
              </w:rPr>
              <w:t>（签名）</w:t>
            </w:r>
            <w:r>
              <w:rPr>
                <w:rFonts w:hint="eastAsia" w:ascii="楷体_GB2312" w:eastAsia="楷体_GB2312"/>
                <w:sz w:val="30"/>
              </w:rPr>
              <w:t xml:space="preserve">：      </w:t>
            </w:r>
            <w:r>
              <w:rPr>
                <w:rFonts w:hint="eastAsia" w:ascii="楷体_GB2312" w:eastAsia="楷体_GB2312"/>
                <w:sz w:val="30"/>
              </w:rPr>
              <w:t>行义通</w:t>
            </w:r>
            <w:r>
              <w:rPr>
                <w:rFonts w:hint="eastAsia" w:ascii="楷体_GB2312" w:eastAsia="楷体_GB2312"/>
                <w:sz w:val="30"/>
              </w:rPr>
              <w:t xml:space="preserve">     </w:t>
            </w:r>
          </w:p>
          <w:p>
            <w:pPr>
              <w:tabs>
                <w:tab w:val="left" w:pos="1655"/>
                <w:tab w:val="center" w:pos="3672"/>
              </w:tabs>
              <w:ind w:firstLine="600" w:firstLineChars="200"/>
              <w:rPr>
                <w:rFonts w:hint="eastAsia" w:ascii="楷体_GB2312" w:eastAsia="楷体_GB2312"/>
                <w:sz w:val="30"/>
              </w:rPr>
            </w:pPr>
          </w:p>
          <w:p>
            <w:pPr>
              <w:tabs>
                <w:tab w:val="left" w:pos="1655"/>
                <w:tab w:val="center" w:pos="3672"/>
              </w:tabs>
              <w:ind w:firstLine="600" w:firstLineChars="200"/>
              <w:rPr>
                <w:rFonts w:hint="eastAsia"/>
              </w:rPr>
            </w:pPr>
            <w:r>
              <w:rPr>
                <w:rFonts w:hint="eastAsia" w:ascii="楷体_GB2312" w:eastAsia="楷体_GB2312"/>
                <w:sz w:val="30"/>
              </w:rPr>
              <w:t>评</w:t>
            </w:r>
            <w:r>
              <w:rPr>
                <w:rFonts w:ascii="楷体_GB2312" w:eastAsia="楷体_GB2312"/>
                <w:sz w:val="30"/>
              </w:rPr>
              <w:t xml:space="preserve"> </w:t>
            </w:r>
            <w:r>
              <w:rPr>
                <w:rFonts w:hint="eastAsia" w:ascii="楷体_GB2312" w:eastAsia="楷体_GB2312"/>
                <w:sz w:val="30"/>
              </w:rPr>
              <w:t xml:space="preserve">   审  </w:t>
            </w:r>
            <w:r>
              <w:rPr>
                <w:rFonts w:hint="eastAsia" w:ascii="楷体_GB2312" w:eastAsia="楷体_GB2312"/>
                <w:sz w:val="30"/>
              </w:rPr>
              <w:t xml:space="preserve"> </w:t>
            </w:r>
            <w:r>
              <w:rPr>
                <w:rFonts w:hint="eastAsia" w:ascii="楷体_GB2312" w:eastAsia="楷体_GB2312"/>
                <w:sz w:val="30"/>
              </w:rPr>
              <w:t xml:space="preserve">日 </w:t>
            </w:r>
            <w:r>
              <w:rPr>
                <w:rFonts w:hint="eastAsia" w:ascii="楷体_GB2312" w:eastAsia="楷体_GB2312"/>
                <w:sz w:val="30"/>
              </w:rPr>
              <w:t xml:space="preserve"> </w:t>
            </w:r>
            <w:r>
              <w:rPr>
                <w:rFonts w:hint="eastAsia" w:ascii="楷体_GB2312" w:eastAsia="楷体_GB2312"/>
                <w:sz w:val="30"/>
              </w:rPr>
              <w:t xml:space="preserve"> </w:t>
            </w:r>
            <w:r>
              <w:rPr>
                <w:rFonts w:hint="eastAsia" w:ascii="楷体_GB2312" w:eastAsia="楷体_GB2312"/>
                <w:sz w:val="30"/>
              </w:rPr>
              <w:t xml:space="preserve"> </w:t>
            </w:r>
            <w:r>
              <w:rPr>
                <w:rFonts w:hint="eastAsia" w:ascii="楷体_GB2312" w:eastAsia="楷体_GB2312"/>
                <w:sz w:val="30"/>
              </w:rPr>
              <w:t>期：     202</w:t>
            </w:r>
            <w:r>
              <w:rPr>
                <w:rFonts w:hint="eastAsia" w:ascii="楷体_GB2312" w:eastAsia="楷体_GB2312"/>
                <w:sz w:val="30"/>
              </w:rPr>
              <w:t>4</w:t>
            </w:r>
            <w:r>
              <w:rPr>
                <w:rFonts w:hint="eastAsia" w:ascii="楷体_GB2312" w:eastAsia="楷体_GB2312"/>
                <w:sz w:val="30"/>
              </w:rPr>
              <w:t>-</w:t>
            </w:r>
            <w:r>
              <w:rPr>
                <w:rFonts w:hint="eastAsia" w:ascii="楷体_GB2312" w:eastAsia="楷体_GB2312"/>
                <w:sz w:val="30"/>
              </w:rPr>
              <w:t>04</w:t>
            </w:r>
            <w:r>
              <w:rPr>
                <w:rFonts w:hint="eastAsia" w:ascii="楷体_GB2312" w:eastAsia="楷体_GB2312"/>
                <w:sz w:val="30"/>
              </w:rPr>
              <w:t>-</w:t>
            </w:r>
            <w:r>
              <w:rPr>
                <w:rFonts w:hint="eastAsia" w:ascii="楷体_GB2312" w:eastAsia="楷体_GB2312"/>
                <w:sz w:val="30"/>
              </w:rPr>
              <w:t>07</w:t>
            </w:r>
            <w:r>
              <w:rPr>
                <w:rFonts w:hint="eastAsia" w:ascii="楷体_GB2312" w:eastAsia="楷体_GB2312"/>
                <w:sz w:val="30"/>
              </w:rPr>
              <w:t xml:space="preserve"> </w:t>
            </w:r>
          </w:p>
        </w:tc>
      </w:tr>
      <w:tr>
        <w:trPr>
          <w:cantSplit/>
          <w:trHeight w:val="2711"/>
        </w:trPr>
        <w:tc>
          <w:tcPr>
            <w:tcW w:w="1960" w:type="dxa"/>
            <w:vMerge w:val="continue"/>
            <w:shd w:val="clear" w:color="auto" w:fill="CCCCCC"/>
          </w:tcPr>
          <w:p>
            <w:pPr>
              <w:pStyle w:val="000059"/>
              <w:jc w:val="right"/>
              <w:rPr>
                <w:rFonts w:hint="eastAsia"/>
              </w:rPr>
            </w:pPr>
          </w:p>
        </w:tc>
        <w:tc>
          <w:tcPr>
            <w:tcW w:w="7148" w:type="dxa"/>
            <w:vAlign w:val="bottom"/>
          </w:tcPr>
          <w:p>
            <w:pPr>
              <w:pStyle w:val="000059"/>
              <w:jc w:val="right"/>
              <w:rPr>
                <w:rFonts w:hint="eastAsia"/>
              </w:rPr>
            </w:pPr>
            <w:r>
              <w:rPr/>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图片 1" style="width:99.95pt;height:27.8pt;mso-position-horizontal-relative:page;mso-position-vertical-relative:page" o:spid="_x0000_i1026" filled="f" stroked="f" type="#_x0000_t75">
                  <v:path o:extrusionok="f"/>
                  <v:imagedata o:title="华迪标志" r:id="rId7"/>
                  <o:lock v:ext="edit" aspectratio="t"/>
                </v:shape>
              </w:pict>
            </w:r>
            <w:r>
              <w:rPr>
                <w:rFonts w:hint="eastAsia"/>
              </w:rPr>
              <w:t xml:space="preserve">                         </w:t>
            </w:r>
          </w:p>
        </w:tc>
      </w:tr>
    </w:tbl>
    <w:p>
      <w:pPr>
        <w:rPr>
          <w:rFonts w:hint="eastAsia"/>
        </w:rPr>
      </w:pPr>
    </w:p>
    <w:p>
      <w:pPr>
        <w:rPr>
          <w:rFonts w:hint="eastAsia" w:ascii="宋体" w:hAnsi="宋体"/>
          <w:b/>
          <w:bCs/>
          <w:sz w:val="24"/>
        </w:rPr>
      </w:pPr>
      <w:r>
        <w:rPr>
          <w:rFonts w:hint="eastAsia" w:ascii="宋体" w:hAnsi="宋体"/>
          <w:b/>
          <w:bCs/>
          <w:sz w:val="24"/>
        </w:rPr>
        <w:t>文档信息</w:t>
      </w:r>
    </w:p>
    <w:tbl>
      <w:tblPr>
        <w:tblStyle w:val="00004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000"/>
      </w:tblPr>
      <w:tblGrid>
        <w:gridCol w:w="9288"/>
      </w:tblGrid>
      <w:tr>
        <w:trPr/>
        <w:tc>
          <w:tcPr>
            <w:tcW w:w="9288" w:type="dxa"/>
          </w:tcPr>
          <w:p>
            <w:pPr>
              <w:rPr>
                <w:rFonts w:hint="eastAsia" w:ascii="宋体" w:hAnsi="宋体" w:cs="Arial"/>
              </w:rPr>
            </w:pPr>
            <w:r>
              <w:rPr>
                <w:rFonts w:hint="eastAsia" w:ascii="宋体" w:hAnsi="宋体" w:cs="Arial"/>
              </w:rPr>
              <w:t>标题</w:t>
            </w:r>
            <w:r>
              <w:rPr>
                <w:rFonts w:ascii="宋体" w:hAnsi="宋体" w:cs="Arial"/>
              </w:rPr>
              <w:t>:</w:t>
            </w:r>
            <w:r>
              <w:rPr>
                <w:rFonts w:hint="eastAsia"/>
              </w:rPr>
              <w:t xml:space="preserve"> </w:t>
            </w:r>
            <w:r>
              <w:rPr>
                <w:rFonts w:hint="eastAsia"/>
              </w:rPr>
              <w:t>时光网电影大数据分析平台</w:t>
            </w:r>
            <w:r>
              <w:rPr>
                <w:rFonts w:hint="eastAsia" w:ascii="宋体" w:hAnsi="宋体" w:cs="Arial"/>
              </w:rPr>
              <w:t>软件需求规约</w:t>
            </w:r>
          </w:p>
        </w:tc>
      </w:tr>
      <w:tr>
        <w:trPr/>
        <w:tc>
          <w:tcPr>
            <w:tcW w:w="9288" w:type="dxa"/>
          </w:tcPr>
          <w:p>
            <w:pPr>
              <w:rPr>
                <w:rFonts w:hint="eastAsia" w:ascii="宋体" w:hAnsi="宋体" w:cs="Arial"/>
              </w:rPr>
            </w:pPr>
            <w:r>
              <w:rPr>
                <w:rFonts w:hint="eastAsia" w:ascii="宋体" w:hAnsi="宋体" w:cs="Arial"/>
              </w:rPr>
              <w:t>作者</w:t>
            </w:r>
            <w:r>
              <w:rPr>
                <w:rFonts w:ascii="宋体" w:hAnsi="宋体" w:cs="Arial"/>
              </w:rPr>
              <w:t xml:space="preserve">: </w:t>
            </w:r>
            <w:r>
              <w:rPr>
                <w:rFonts w:ascii="宋体" w:hAnsi="宋体" w:cs="Arial"/>
              </w:rPr>
              <w:t>行义通 孙宇飞 薛俊 蔡前哲 黄鑫</w:t>
            </w:r>
          </w:p>
        </w:tc>
      </w:tr>
      <w:tr>
        <w:trPr/>
        <w:tc>
          <w:tcPr>
            <w:tcW w:w="9288" w:type="dxa"/>
          </w:tcPr>
          <w:p>
            <w:pPr>
              <w:rPr>
                <w:rFonts w:hint="eastAsia" w:ascii="宋体" w:hAnsi="宋体" w:cs="Arial"/>
              </w:rPr>
            </w:pPr>
            <w:r>
              <w:rPr>
                <w:rFonts w:hint="eastAsia" w:ascii="宋体" w:hAnsi="宋体" w:cs="Arial"/>
              </w:rPr>
              <w:t>创建日期</w:t>
            </w:r>
            <w:r>
              <w:rPr>
                <w:rFonts w:ascii="宋体" w:hAnsi="宋体" w:cs="Arial"/>
              </w:rPr>
              <w:t xml:space="preserve">: </w:t>
            </w:r>
            <w:r>
              <w:rPr>
                <w:rFonts w:hint="eastAsia" w:ascii="宋体" w:hAnsi="宋体" w:cs="Arial"/>
              </w:rPr>
              <w:t>202</w:t>
            </w:r>
            <w:r>
              <w:rPr>
                <w:rFonts w:hint="eastAsia" w:ascii="宋体" w:hAnsi="宋体" w:cs="Arial"/>
              </w:rPr>
              <w:t>4</w:t>
            </w:r>
            <w:r>
              <w:rPr>
                <w:rFonts w:hint="eastAsia" w:ascii="宋体" w:hAnsi="宋体" w:cs="Arial"/>
              </w:rPr>
              <w:t>-</w:t>
            </w:r>
            <w:r>
              <w:rPr>
                <w:rFonts w:hint="eastAsia" w:ascii="宋体" w:hAnsi="宋体" w:cs="Arial"/>
              </w:rPr>
              <w:t>04</w:t>
            </w:r>
            <w:r>
              <w:rPr>
                <w:rFonts w:hint="eastAsia" w:ascii="宋体" w:hAnsi="宋体" w:cs="Arial"/>
              </w:rPr>
              <w:t>-</w:t>
            </w:r>
            <w:r>
              <w:rPr>
                <w:rFonts w:hint="eastAsia" w:ascii="宋体" w:hAnsi="宋体" w:cs="Arial"/>
              </w:rPr>
              <w:t>07</w:t>
            </w:r>
          </w:p>
        </w:tc>
      </w:tr>
      <w:tr>
        <w:trPr/>
        <w:tc>
          <w:tcPr>
            <w:tcW w:w="9288" w:type="dxa"/>
          </w:tcPr>
          <w:p>
            <w:pPr>
              <w:rPr>
                <w:rFonts w:hint="eastAsia" w:ascii="宋体" w:hAnsi="宋体" w:cs="Arial"/>
              </w:rPr>
            </w:pPr>
            <w:r>
              <w:rPr>
                <w:rFonts w:hint="eastAsia" w:ascii="宋体" w:hAnsi="宋体" w:cs="Arial"/>
              </w:rPr>
              <w:t>上次更新日期</w:t>
            </w:r>
            <w:r>
              <w:rPr>
                <w:rFonts w:ascii="宋体" w:hAnsi="宋体" w:cs="Arial"/>
              </w:rPr>
              <w:t xml:space="preserve">: </w:t>
            </w:r>
            <w:r>
              <w:rPr>
                <w:rFonts w:hint="eastAsia" w:ascii="宋体" w:hAnsi="宋体" w:cs="Arial"/>
              </w:rPr>
              <w:t>20</w:t>
            </w:r>
            <w:r>
              <w:rPr>
                <w:rFonts w:hint="eastAsia" w:ascii="宋体" w:hAnsi="宋体" w:cs="Arial"/>
              </w:rPr>
              <w:t>24</w:t>
            </w:r>
            <w:r>
              <w:rPr>
                <w:rFonts w:hint="eastAsia" w:ascii="宋体" w:hAnsi="宋体" w:cs="Arial"/>
              </w:rPr>
              <w:t>-</w:t>
            </w:r>
            <w:r>
              <w:rPr>
                <w:rFonts w:hint="eastAsia" w:ascii="宋体" w:hAnsi="宋体" w:cs="Arial"/>
              </w:rPr>
              <w:t>04</w:t>
            </w:r>
            <w:r>
              <w:rPr>
                <w:rFonts w:hint="eastAsia" w:ascii="宋体" w:hAnsi="宋体" w:cs="Arial"/>
              </w:rPr>
              <w:t>-</w:t>
            </w:r>
            <w:r>
              <w:rPr>
                <w:rFonts w:hint="eastAsia" w:ascii="宋体" w:hAnsi="宋体" w:cs="Arial"/>
              </w:rPr>
              <w:t>07</w:t>
            </w:r>
          </w:p>
        </w:tc>
      </w:tr>
      <w:tr>
        <w:trPr>
          <w:trHeight w:val="80"/>
        </w:trPr>
        <w:tc>
          <w:tcPr>
            <w:tcW w:w="9288" w:type="dxa"/>
          </w:tcPr>
          <w:p>
            <w:pPr>
              <w:rPr>
                <w:rFonts w:ascii="宋体" w:hAnsi="宋体" w:cs="Arial"/>
              </w:rPr>
            </w:pPr>
            <w:r>
              <w:rPr>
                <w:rFonts w:hint="eastAsia" w:ascii="宋体" w:hAnsi="宋体" w:cs="Arial"/>
              </w:rPr>
              <w:t>版本</w:t>
            </w:r>
            <w:r>
              <w:rPr>
                <w:rFonts w:ascii="宋体" w:hAnsi="宋体" w:cs="Arial"/>
              </w:rPr>
              <w:t>:</w:t>
            </w:r>
            <w:r>
              <w:rPr>
                <w:rFonts w:hint="eastAsia" w:ascii="宋体" w:hAnsi="宋体" w:cs="Arial"/>
              </w:rPr>
              <w:t xml:space="preserve"> Build</w:t>
            </w:r>
            <w:r>
              <w:rPr>
                <w:rFonts w:hint="eastAsia" w:ascii="宋体" w:hAnsi="宋体" w:cs="Arial"/>
              </w:rPr>
              <w:t>1</w:t>
            </w:r>
            <w:r>
              <w:rPr>
                <w:rFonts w:hint="eastAsia" w:ascii="宋体" w:hAnsi="宋体" w:cs="Arial"/>
              </w:rPr>
              <w:t>.0</w:t>
            </w:r>
          </w:p>
        </w:tc>
      </w:tr>
      <w:tr>
        <w:trPr/>
        <w:tc>
          <w:tcPr>
            <w:tcW w:w="9288" w:type="dxa"/>
          </w:tcPr>
          <w:p>
            <w:pPr>
              <w:rPr>
                <w:rFonts w:ascii="宋体" w:hAnsi="宋体" w:cs="Arial"/>
              </w:rPr>
            </w:pPr>
          </w:p>
        </w:tc>
      </w:tr>
      <w:tr>
        <w:trPr/>
        <w:tc>
          <w:tcPr>
            <w:tcW w:w="9288" w:type="dxa"/>
          </w:tcPr>
          <w:p>
            <w:pPr>
              <w:rPr>
                <w:rFonts w:hint="eastAsia" w:ascii="宋体" w:hAnsi="宋体" w:cs="Arial"/>
              </w:rPr>
            </w:pPr>
            <w:r>
              <w:rPr>
                <w:rFonts w:hint="eastAsia" w:ascii="宋体" w:hAnsi="宋体" w:cs="Arial"/>
              </w:rPr>
              <w:t>部门名称</w:t>
            </w:r>
            <w:r>
              <w:rPr>
                <w:rFonts w:ascii="宋体" w:hAnsi="宋体" w:cs="Arial"/>
              </w:rPr>
              <w:t>:</w:t>
            </w:r>
            <w:r>
              <w:rPr>
                <w:rFonts w:ascii="宋体" w:hAnsi="宋体" w:cs="Arial"/>
                <w:szCs w:val="21"/>
              </w:rPr>
              <w:t xml:space="preserve"> </w:t>
            </w:r>
            <w:r>
              <w:rPr>
                <w:rFonts w:hint="eastAsia" w:ascii="宋体" w:hAnsi="宋体"/>
              </w:rPr>
              <w:t>软件产品研发部</w:t>
            </w:r>
          </w:p>
        </w:tc>
      </w:tr>
    </w:tbl>
    <w:p>
      <w:pPr>
        <w:pStyle w:val="000064"/>
        <w:rPr>
          <w:rFonts w:hint="eastAsia" w:ascii="宋体" w:hAnsi="宋体"/>
        </w:rPr>
      </w:pPr>
    </w:p>
    <w:p>
      <w:pPr>
        <w:rPr>
          <w:rFonts w:hint="eastAsia" w:ascii="宋体" w:hAnsi="宋体"/>
        </w:rPr>
      </w:pPr>
    </w:p>
    <w:p>
      <w:pPr>
        <w:pStyle w:val="000051"/>
        <w:spacing w:before="0" w:after="0"/>
        <w:rPr>
          <w:rFonts w:ascii="宋体" w:hAnsi="宋体"/>
          <w:caps w:val="false"/>
        </w:rPr>
      </w:pPr>
      <w:r>
        <w:rPr>
          <w:rFonts w:hint="eastAsia" w:ascii="宋体" w:hAnsi="宋体"/>
          <w:caps w:val="false"/>
        </w:rPr>
        <w:t>修订文档历史记录</w:t>
      </w:r>
    </w:p>
    <w:tbl>
      <w:tblPr>
        <w:tblStyle w:val="00004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000"/>
      </w:tblPr>
      <w:tblGrid>
        <w:gridCol w:w="1548"/>
        <w:gridCol w:w="1440"/>
        <w:gridCol w:w="4320"/>
        <w:gridCol w:w="1980"/>
      </w:tblGrid>
      <w:tr>
        <w:trPr/>
        <w:tc>
          <w:tcPr>
            <w:tcW w:w="1548" w:type="dxa"/>
          </w:tcPr>
          <w:p>
            <w:pPr>
              <w:rPr>
                <w:rFonts w:ascii="宋体" w:hAnsi="宋体" w:cs="Arial"/>
                <w:b/>
              </w:rPr>
            </w:pPr>
            <w:r>
              <w:rPr>
                <w:rFonts w:hint="eastAsia" w:ascii="宋体" w:hAnsi="宋体" w:cs="Arial"/>
                <w:b/>
              </w:rPr>
              <w:t>日期</w:t>
            </w:r>
          </w:p>
        </w:tc>
        <w:tc>
          <w:tcPr>
            <w:tcW w:w="1440" w:type="dxa"/>
          </w:tcPr>
          <w:p>
            <w:pPr>
              <w:rPr>
                <w:rFonts w:ascii="宋体" w:hAnsi="宋体" w:cs="Arial"/>
                <w:b/>
              </w:rPr>
            </w:pPr>
            <w:r>
              <w:rPr>
                <w:rFonts w:hint="eastAsia" w:ascii="宋体" w:hAnsi="宋体" w:cs="Arial"/>
                <w:b/>
              </w:rPr>
              <w:t>版本</w:t>
            </w:r>
          </w:p>
        </w:tc>
        <w:tc>
          <w:tcPr>
            <w:tcW w:w="4320" w:type="dxa"/>
          </w:tcPr>
          <w:p>
            <w:pPr>
              <w:rPr>
                <w:rFonts w:ascii="宋体" w:hAnsi="宋体" w:cs="Arial"/>
                <w:b/>
              </w:rPr>
            </w:pPr>
            <w:r>
              <w:rPr>
                <w:rFonts w:hint="eastAsia" w:ascii="宋体" w:hAnsi="宋体" w:cs="Arial"/>
                <w:b/>
              </w:rPr>
              <w:t>说明</w:t>
            </w:r>
          </w:p>
        </w:tc>
        <w:tc>
          <w:tcPr>
            <w:tcW w:w="1980" w:type="dxa"/>
          </w:tcPr>
          <w:p>
            <w:pPr>
              <w:rPr>
                <w:rFonts w:ascii="宋体" w:hAnsi="宋体" w:cs="Arial"/>
                <w:b/>
              </w:rPr>
            </w:pPr>
            <w:r>
              <w:rPr>
                <w:rFonts w:hint="eastAsia" w:ascii="宋体" w:hAnsi="宋体" w:cs="Arial"/>
                <w:b/>
              </w:rPr>
              <w:t>作者</w:t>
            </w:r>
          </w:p>
        </w:tc>
      </w:tr>
      <w:tr>
        <w:trPr>
          <w:trHeight w:val="108"/>
        </w:trPr>
        <w:tc>
          <w:tcPr>
            <w:tcW w:w="1548" w:type="dxa"/>
          </w:tcPr>
          <w:p>
            <w:pPr>
              <w:rPr>
                <w:rFonts w:hint="eastAsia" w:ascii="宋体" w:hAnsi="宋体" w:cs="Arial"/>
              </w:rPr>
            </w:pPr>
            <w:r>
              <w:rPr>
                <w:rFonts w:hint="eastAsia" w:ascii="宋体" w:hAnsi="宋体" w:cs="Arial"/>
              </w:rPr>
              <w:t>202</w:t>
            </w:r>
            <w:r>
              <w:rPr>
                <w:rFonts w:hint="eastAsia" w:ascii="宋体" w:hAnsi="宋体" w:cs="Arial"/>
              </w:rPr>
              <w:t>4</w:t>
            </w:r>
            <w:r>
              <w:rPr>
                <w:rFonts w:hint="eastAsia" w:ascii="宋体" w:hAnsi="宋体" w:cs="Arial"/>
              </w:rPr>
              <w:t>-</w:t>
            </w:r>
            <w:r>
              <w:rPr>
                <w:rFonts w:hint="eastAsia" w:ascii="宋体" w:hAnsi="宋体" w:cs="Arial"/>
              </w:rPr>
              <w:t>04</w:t>
            </w:r>
            <w:r>
              <w:rPr>
                <w:rFonts w:hint="eastAsia" w:ascii="宋体" w:hAnsi="宋体" w:cs="Arial"/>
              </w:rPr>
              <w:t>-</w:t>
            </w:r>
            <w:r>
              <w:rPr>
                <w:rFonts w:hint="eastAsia" w:ascii="宋体" w:hAnsi="宋体" w:cs="Arial"/>
              </w:rPr>
              <w:t>07</w:t>
            </w:r>
          </w:p>
        </w:tc>
        <w:tc>
          <w:tcPr>
            <w:tcW w:w="1440" w:type="dxa"/>
          </w:tcPr>
          <w:p>
            <w:pPr>
              <w:rPr>
                <w:rFonts w:hint="eastAsia" w:ascii="宋体" w:hAnsi="宋体" w:cs="Arial"/>
              </w:rPr>
            </w:pPr>
            <w:r>
              <w:rPr>
                <w:rFonts w:hint="eastAsia" w:ascii="宋体" w:hAnsi="宋体" w:cs="Arial"/>
              </w:rPr>
              <w:t>1.0.202</w:t>
            </w:r>
            <w:r>
              <w:rPr>
                <w:rFonts w:hint="eastAsia" w:ascii="宋体" w:hAnsi="宋体" w:cs="Arial"/>
              </w:rPr>
              <w:t>40407</w:t>
            </w:r>
          </w:p>
        </w:tc>
        <w:tc>
          <w:tcPr>
            <w:tcW w:w="4320" w:type="dxa"/>
          </w:tcPr>
          <w:p>
            <w:pPr>
              <w:rPr>
                <w:rFonts w:hint="eastAsia" w:ascii="宋体" w:hAnsi="宋体" w:cs="Arial"/>
              </w:rPr>
            </w:pPr>
            <w:r>
              <w:rPr>
                <w:rFonts w:hint="eastAsia" w:ascii="宋体" w:hAnsi="宋体" w:cs="Arial"/>
              </w:rPr>
              <w:t>正式发布</w:t>
            </w:r>
          </w:p>
        </w:tc>
        <w:tc>
          <w:tcPr>
            <w:tcW w:w="1980" w:type="dxa"/>
          </w:tcPr>
          <w:p>
            <w:pPr>
              <w:rPr>
                <w:rFonts w:hint="eastAsia" w:ascii="宋体" w:hAnsi="宋体" w:cs="Arial"/>
              </w:rPr>
            </w:pPr>
            <w:r>
              <w:rPr>
                <w:rFonts w:hint="eastAsia" w:ascii="宋体" w:hAnsi="宋体" w:cs="Arial"/>
              </w:rPr>
              <w:t>行义通 孙雨飞 薛俊 蔡前哲 黄鑫</w:t>
            </w:r>
          </w:p>
        </w:tc>
      </w:tr>
      <w:tr>
        <w:trPr>
          <w:trHeight w:val="252"/>
        </w:trPr>
        <w:tc>
          <w:tcPr>
            <w:tcW w:w="1548" w:type="dxa"/>
          </w:tcPr>
          <w:p>
            <w:pPr>
              <w:rPr>
                <w:rFonts w:hint="eastAsia" w:ascii="宋体" w:hAnsi="宋体" w:cs="Arial"/>
              </w:rPr>
            </w:pPr>
          </w:p>
        </w:tc>
        <w:tc>
          <w:tcPr>
            <w:tcW w:w="1440" w:type="dxa"/>
          </w:tcPr>
          <w:p>
            <w:pPr>
              <w:rPr>
                <w:rFonts w:hint="eastAsia" w:ascii="宋体" w:hAnsi="宋体" w:cs="Arial"/>
              </w:rPr>
            </w:pPr>
          </w:p>
        </w:tc>
        <w:tc>
          <w:tcPr>
            <w:tcW w:w="4320" w:type="dxa"/>
          </w:tcPr>
          <w:p>
            <w:pPr>
              <w:rPr>
                <w:rFonts w:hint="eastAsia" w:ascii="宋体" w:hAnsi="宋体" w:cs="Arial"/>
              </w:rPr>
            </w:pPr>
          </w:p>
        </w:tc>
        <w:tc>
          <w:tcPr>
            <w:tcW w:w="1980" w:type="dxa"/>
          </w:tcPr>
          <w:p>
            <w:pPr>
              <w:rPr>
                <w:rFonts w:hint="eastAsia" w:ascii="宋体" w:hAnsi="宋体" w:cs="Arial"/>
              </w:rPr>
            </w:pPr>
          </w:p>
        </w:tc>
      </w:tr>
      <w:tr>
        <w:trPr>
          <w:trHeight w:val="55"/>
        </w:trPr>
        <w:tc>
          <w:tcPr>
            <w:tcW w:w="1548" w:type="dxa"/>
          </w:tcPr>
          <w:p>
            <w:pPr>
              <w:rPr>
                <w:rFonts w:hint="eastAsia" w:ascii="宋体" w:hAnsi="宋体" w:cs="Arial"/>
              </w:rPr>
            </w:pPr>
          </w:p>
        </w:tc>
        <w:tc>
          <w:tcPr>
            <w:tcW w:w="1440" w:type="dxa"/>
          </w:tcPr>
          <w:p>
            <w:pPr>
              <w:rPr>
                <w:rFonts w:hint="eastAsia" w:ascii="宋体" w:hAnsi="宋体" w:cs="Arial"/>
              </w:rPr>
            </w:pPr>
          </w:p>
        </w:tc>
        <w:tc>
          <w:tcPr>
            <w:tcW w:w="4320" w:type="dxa"/>
          </w:tcPr>
          <w:p>
            <w:pPr>
              <w:rPr>
                <w:rFonts w:ascii="宋体" w:hAnsi="宋体" w:cs="Arial"/>
              </w:rPr>
            </w:pPr>
          </w:p>
        </w:tc>
        <w:tc>
          <w:tcPr>
            <w:tcW w:w="1980" w:type="dxa"/>
          </w:tcPr>
          <w:p>
            <w:pPr>
              <w:rPr>
                <w:rFonts w:hint="eastAsia" w:ascii="宋体" w:hAnsi="宋体" w:cs="Arial"/>
              </w:rPr>
            </w:pPr>
          </w:p>
        </w:tc>
      </w:tr>
      <w:tr>
        <w:trPr>
          <w:trHeight w:val="55"/>
        </w:trPr>
        <w:tc>
          <w:tcPr>
            <w:tcW w:w="1548" w:type="dxa"/>
          </w:tcPr>
          <w:p>
            <w:pPr>
              <w:rPr>
                <w:rFonts w:hint="eastAsia" w:ascii="宋体" w:hAnsi="宋体" w:cs="Arial"/>
              </w:rPr>
            </w:pPr>
          </w:p>
        </w:tc>
        <w:tc>
          <w:tcPr>
            <w:tcW w:w="1440" w:type="dxa"/>
          </w:tcPr>
          <w:p>
            <w:pPr>
              <w:rPr>
                <w:rFonts w:hint="eastAsia" w:ascii="宋体" w:hAnsi="宋体" w:cs="Arial"/>
              </w:rPr>
            </w:pPr>
          </w:p>
        </w:tc>
        <w:tc>
          <w:tcPr>
            <w:tcW w:w="4320" w:type="dxa"/>
          </w:tcPr>
          <w:p>
            <w:pPr>
              <w:rPr>
                <w:rFonts w:ascii="宋体" w:hAnsi="宋体" w:cs="Arial"/>
              </w:rPr>
            </w:pPr>
          </w:p>
        </w:tc>
        <w:tc>
          <w:tcPr>
            <w:tcW w:w="1980" w:type="dxa"/>
          </w:tcPr>
          <w:p>
            <w:pPr>
              <w:rPr>
                <w:rFonts w:hint="eastAsia" w:ascii="宋体" w:hAnsi="宋体" w:cs="Arial"/>
              </w:rPr>
            </w:pPr>
          </w:p>
        </w:tc>
      </w:tr>
      <w:tr>
        <w:trPr>
          <w:trHeight w:val="55"/>
        </w:trPr>
        <w:tc>
          <w:tcPr>
            <w:tcW w:w="1548" w:type="dxa"/>
          </w:tcPr>
          <w:p>
            <w:pPr>
              <w:rPr>
                <w:rFonts w:hint="eastAsia" w:ascii="宋体" w:hAnsi="宋体" w:cs="Arial"/>
              </w:rPr>
            </w:pPr>
          </w:p>
        </w:tc>
        <w:tc>
          <w:tcPr>
            <w:tcW w:w="1440" w:type="dxa"/>
          </w:tcPr>
          <w:p>
            <w:pPr>
              <w:rPr>
                <w:rFonts w:hint="eastAsia" w:ascii="宋体" w:hAnsi="宋体" w:cs="Arial"/>
              </w:rPr>
            </w:pPr>
          </w:p>
        </w:tc>
        <w:tc>
          <w:tcPr>
            <w:tcW w:w="4320" w:type="dxa"/>
          </w:tcPr>
          <w:p>
            <w:pPr>
              <w:rPr>
                <w:rFonts w:ascii="宋体" w:hAnsi="宋体" w:cs="Arial"/>
              </w:rPr>
            </w:pPr>
          </w:p>
        </w:tc>
        <w:tc>
          <w:tcPr>
            <w:tcW w:w="1980" w:type="dxa"/>
          </w:tcPr>
          <w:p>
            <w:pPr>
              <w:rPr>
                <w:rFonts w:hint="eastAsia" w:ascii="宋体" w:hAnsi="宋体" w:cs="Arial"/>
              </w:rPr>
            </w:pPr>
          </w:p>
        </w:tc>
      </w:tr>
      <w:tr>
        <w:trPr>
          <w:trHeight w:val="55"/>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rPr>
          <w:trHeight w:val="55"/>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rPr>
          <w:trHeight w:val="55"/>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rPr>
          <w:trHeight w:val="55"/>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rPr>
          <w:trHeight w:val="55"/>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rPr>
          <w:trHeight w:val="55"/>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rPr>
          <w:trHeight w:val="55"/>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rPr>
          <w:trHeight w:val="55"/>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rPr>
          <w:trHeight w:val="55"/>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rPr>
          <w:trHeight w:val="55"/>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rPr>
          <w:trHeight w:val="55"/>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rPr>
          <w:trHeight w:val="55"/>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rPr>
          <w:trHeight w:val="55"/>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r>
        <w:trPr>
          <w:trHeight w:val="55"/>
        </w:trPr>
        <w:tc>
          <w:tcPr>
            <w:tcW w:w="1548" w:type="dxa"/>
          </w:tcPr>
          <w:p>
            <w:pPr>
              <w:rPr>
                <w:rFonts w:ascii="宋体" w:hAnsi="宋体" w:cs="Arial"/>
              </w:rPr>
            </w:pPr>
          </w:p>
        </w:tc>
        <w:tc>
          <w:tcPr>
            <w:tcW w:w="1440" w:type="dxa"/>
          </w:tcPr>
          <w:p>
            <w:pPr>
              <w:rPr>
                <w:rFonts w:ascii="宋体" w:hAnsi="宋体" w:cs="Arial"/>
              </w:rPr>
            </w:pPr>
          </w:p>
        </w:tc>
        <w:tc>
          <w:tcPr>
            <w:tcW w:w="4320" w:type="dxa"/>
          </w:tcPr>
          <w:p>
            <w:pPr>
              <w:rPr>
                <w:rFonts w:ascii="宋体" w:hAnsi="宋体" w:cs="Arial"/>
              </w:rPr>
            </w:pPr>
          </w:p>
        </w:tc>
        <w:tc>
          <w:tcPr>
            <w:tcW w:w="1980" w:type="dxa"/>
          </w:tcPr>
          <w:p>
            <w:pPr>
              <w:rPr>
                <w:rFonts w:ascii="宋体" w:hAnsi="宋体" w:cs="Arial"/>
              </w:rPr>
            </w:pPr>
          </w:p>
        </w:tc>
      </w:tr>
    </w:tbl>
    <w:p>
      <w:pPr>
        <w:rPr>
          <w:rFonts w:ascii="宋体" w:hAnsi="宋体"/>
        </w:rPr>
      </w:pPr>
    </w:p>
    <w:p>
      <w:pPr>
        <w:rPr>
          <w:rFonts w:hint="eastAsia"/>
          <w:b/>
          <w:sz w:val="28"/>
        </w:rPr>
      </w:pPr>
      <w:r>
        <w:rPr>
          <w:rFonts w:ascii="宋体" w:hAnsi="宋体"/>
        </w:rPr>
        <w:br w:type="page"/>
      </w:r>
      <w:r>
        <w:rPr>
          <w:rFonts w:hint="eastAsia"/>
          <w:b/>
          <w:sz w:val="44"/>
        </w:rPr>
        <w:t>目 录</w:t>
      </w:r>
    </w:p>
    <w:p>
      <w:pPr>
        <w:pStyle w:val="000051"/>
        <w:rPr/>
      </w:pPr>
      <w:r>
        <w:rPr/>
        <w:fldChar w:fldCharType="begin"/>
      </w:r>
      <w:r>
        <w:rPr/>
        <w:instrText>TOC \o "1-3" \z \h \p   \tdkey zgm15e</w:instrText>
      </w:r>
      <w:r>
        <w:rPr/>
        <w:fldChar w:fldCharType="separate"/>
      </w:r>
      <w:r>
        <w:rPr/>
        <w:fldChar w:fldCharType="begin"/>
      </w:r>
      <w:r>
        <w:rPr/>
        <w:instrText>HYPERLINK \l "_Toc7dzm5f"</w:instrText>
      </w:r>
      <w:r>
        <w:rPr/>
        <w:fldChar w:fldCharType="separate"/>
      </w:r>
      <w:r>
        <w:rPr>
          <w:rFonts w:hint="eastAsia"/>
          <w:shd/>
        </w:rPr>
        <w:t>1.引言</w:t>
      </w:r>
      <w:r>
        <w:rPr/>
        <w:t xml:space="preserve"> </w:t>
      </w:r>
      <w:r>
        <w:rPr/>
        <w:fldChar w:fldCharType="begin"/>
      </w:r>
      <w:r>
        <w:rPr/>
        <w:instrText>PAGEREF _Toc7dzm5f \h \tdkey o8w08m</w:instrText>
      </w:r>
      <w:r>
        <w:rPr/>
        <w:fldChar w:fldCharType="separate"/>
      </w:r>
      <w:r>
        <w:rPr/>
        <w:t>6</w:t>
      </w:r>
      <w:r>
        <w:rPr/>
        <w:fldChar w:fldCharType="end"/>
      </w:r>
      <w:r>
        <w:rPr/>
        <w:fldChar w:fldCharType="end"/>
      </w:r>
    </w:p>
    <w:p>
      <w:pPr>
        <w:pStyle w:val="000057"/>
        <w:rPr/>
      </w:pPr>
      <w:r>
        <w:rPr/>
        <w:fldChar w:fldCharType="begin"/>
      </w:r>
      <w:r>
        <w:rPr/>
        <w:instrText>HYPERLINK \l "_Toc2870su"</w:instrText>
      </w:r>
      <w:r>
        <w:rPr/>
        <w:fldChar w:fldCharType="separate"/>
      </w:r>
      <w:r>
        <w:rPr>
          <w:rFonts w:hint="eastAsia"/>
          <w:shd/>
        </w:rPr>
        <w:t>1.1目的</w:t>
      </w:r>
      <w:r>
        <w:rPr/>
        <w:t xml:space="preserve"> </w:t>
      </w:r>
      <w:r>
        <w:rPr/>
        <w:fldChar w:fldCharType="begin"/>
      </w:r>
      <w:r>
        <w:rPr/>
        <w:instrText>PAGEREF _Toc2870su \h \tdkey 887xul</w:instrText>
      </w:r>
      <w:r>
        <w:rPr/>
        <w:fldChar w:fldCharType="separate"/>
      </w:r>
      <w:r>
        <w:rPr/>
        <w:t>6</w:t>
      </w:r>
      <w:r>
        <w:rPr/>
        <w:fldChar w:fldCharType="end"/>
      </w:r>
      <w:r>
        <w:rPr/>
        <w:fldChar w:fldCharType="end"/>
      </w:r>
    </w:p>
    <w:p>
      <w:pPr>
        <w:pStyle w:val="000057"/>
        <w:rPr/>
      </w:pPr>
      <w:r>
        <w:rPr/>
        <w:fldChar w:fldCharType="begin"/>
      </w:r>
      <w:r>
        <w:rPr/>
        <w:instrText>HYPERLINK \l "_Toc8w278u"</w:instrText>
      </w:r>
      <w:r>
        <w:rPr/>
        <w:fldChar w:fldCharType="separate"/>
      </w:r>
      <w:r>
        <w:rPr>
          <w:rFonts w:hint="eastAsia"/>
          <w:shd/>
        </w:rPr>
        <w:t>1.2范围</w:t>
      </w:r>
      <w:r>
        <w:rPr/>
        <w:t xml:space="preserve"> </w:t>
      </w:r>
      <w:r>
        <w:rPr/>
        <w:fldChar w:fldCharType="begin"/>
      </w:r>
      <w:r>
        <w:rPr/>
        <w:instrText>PAGEREF _Toc8w278u \h \tdkey hwzm9r</w:instrText>
      </w:r>
      <w:r>
        <w:rPr/>
        <w:fldChar w:fldCharType="separate"/>
      </w:r>
      <w:r>
        <w:rPr/>
        <w:t>6</w:t>
      </w:r>
      <w:r>
        <w:rPr/>
        <w:fldChar w:fldCharType="end"/>
      </w:r>
      <w:r>
        <w:rPr/>
        <w:fldChar w:fldCharType="end"/>
      </w:r>
    </w:p>
    <w:p>
      <w:pPr>
        <w:pStyle w:val="000057"/>
        <w:rPr/>
      </w:pPr>
      <w:r>
        <w:rPr/>
        <w:fldChar w:fldCharType="begin"/>
      </w:r>
      <w:r>
        <w:rPr/>
        <w:instrText>HYPERLINK \l "_Toceeckcp"</w:instrText>
      </w:r>
      <w:r>
        <w:rPr/>
        <w:fldChar w:fldCharType="separate"/>
      </w:r>
      <w:r>
        <w:rPr>
          <w:rFonts w:hint="eastAsia"/>
          <w:shd/>
        </w:rPr>
        <w:t>1.3定义、首字母缩写词和缩略语</w:t>
      </w:r>
      <w:r>
        <w:rPr/>
        <w:t xml:space="preserve"> </w:t>
      </w:r>
      <w:r>
        <w:rPr/>
        <w:fldChar w:fldCharType="begin"/>
      </w:r>
      <w:r>
        <w:rPr/>
        <w:instrText>PAGEREF _Toceeckcp \h \tdkey ntv95s</w:instrText>
      </w:r>
      <w:r>
        <w:rPr/>
        <w:fldChar w:fldCharType="separate"/>
      </w:r>
      <w:r>
        <w:rPr/>
        <w:t>6</w:t>
      </w:r>
      <w:r>
        <w:rPr/>
        <w:fldChar w:fldCharType="end"/>
      </w:r>
      <w:r>
        <w:rPr/>
        <w:fldChar w:fldCharType="end"/>
      </w:r>
    </w:p>
    <w:p>
      <w:pPr>
        <w:pStyle w:val="000051"/>
        <w:rPr/>
      </w:pPr>
      <w:r>
        <w:rPr/>
        <w:fldChar w:fldCharType="begin"/>
      </w:r>
      <w:r>
        <w:rPr/>
        <w:instrText>HYPERLINK \l "_Toc9zucez"</w:instrText>
      </w:r>
      <w:r>
        <w:rPr/>
        <w:fldChar w:fldCharType="separate"/>
      </w:r>
      <w:r>
        <w:rPr>
          <w:rFonts w:hint="eastAsia"/>
          <w:shd/>
        </w:rPr>
        <w:t>2.软件总体概述</w:t>
      </w:r>
      <w:r>
        <w:rPr/>
        <w:t xml:space="preserve"> </w:t>
      </w:r>
      <w:r>
        <w:rPr/>
        <w:fldChar w:fldCharType="begin"/>
      </w:r>
      <w:r>
        <w:rPr/>
        <w:instrText>PAGEREF _Toc9zucez \h \tdkey prrep8</w:instrText>
      </w:r>
      <w:r>
        <w:rPr/>
        <w:fldChar w:fldCharType="separate"/>
      </w:r>
      <w:r>
        <w:rPr/>
        <w:t>6</w:t>
      </w:r>
      <w:r>
        <w:rPr/>
        <w:fldChar w:fldCharType="end"/>
      </w:r>
      <w:r>
        <w:rPr/>
        <w:fldChar w:fldCharType="end"/>
      </w:r>
    </w:p>
    <w:p>
      <w:pPr>
        <w:pStyle w:val="000057"/>
        <w:rPr/>
      </w:pPr>
      <w:r>
        <w:rPr/>
        <w:fldChar w:fldCharType="begin"/>
      </w:r>
      <w:r>
        <w:rPr/>
        <w:instrText>HYPERLINK \l "_Tocvfa7ml"</w:instrText>
      </w:r>
      <w:r>
        <w:rPr/>
        <w:fldChar w:fldCharType="separate"/>
      </w:r>
      <w:r>
        <w:rPr>
          <w:rFonts w:hint="eastAsia"/>
          <w:shd/>
        </w:rPr>
        <w:t>2.1软件标识</w:t>
      </w:r>
      <w:r>
        <w:rPr/>
        <w:t xml:space="preserve"> </w:t>
      </w:r>
      <w:r>
        <w:rPr/>
        <w:fldChar w:fldCharType="begin"/>
      </w:r>
      <w:r>
        <w:rPr/>
        <w:instrText>PAGEREF _Tocvfa7ml \h \tdkey 5i12eu</w:instrText>
      </w:r>
      <w:r>
        <w:rPr/>
        <w:fldChar w:fldCharType="separate"/>
      </w:r>
      <w:r>
        <w:rPr/>
        <w:t>6</w:t>
      </w:r>
      <w:r>
        <w:rPr/>
        <w:fldChar w:fldCharType="end"/>
      </w:r>
      <w:r>
        <w:rPr/>
        <w:fldChar w:fldCharType="end"/>
      </w:r>
    </w:p>
    <w:p>
      <w:pPr>
        <w:pStyle w:val="000057"/>
        <w:rPr/>
      </w:pPr>
      <w:r>
        <w:rPr/>
        <w:fldChar w:fldCharType="begin"/>
      </w:r>
      <w:r>
        <w:rPr/>
        <w:instrText>HYPERLINK \l "_Tochvaxwz"</w:instrText>
      </w:r>
      <w:r>
        <w:rPr/>
        <w:fldChar w:fldCharType="separate"/>
      </w:r>
      <w:r>
        <w:rPr>
          <w:rFonts w:hint="eastAsia"/>
          <w:shd/>
        </w:rPr>
        <w:t>2.2软件描述</w:t>
      </w:r>
      <w:r>
        <w:rPr/>
        <w:t xml:space="preserve"> </w:t>
      </w:r>
      <w:r>
        <w:rPr/>
        <w:fldChar w:fldCharType="begin"/>
      </w:r>
      <w:r>
        <w:rPr/>
        <w:instrText>PAGEREF _Tochvaxwz \h \tdkey 1kmwob</w:instrText>
      </w:r>
      <w:r>
        <w:rPr/>
        <w:fldChar w:fldCharType="separate"/>
      </w:r>
      <w:r>
        <w:rPr/>
        <w:t>6</w:t>
      </w:r>
      <w:r>
        <w:rPr/>
        <w:fldChar w:fldCharType="end"/>
      </w:r>
      <w:r>
        <w:rPr/>
        <w:fldChar w:fldCharType="end"/>
      </w:r>
    </w:p>
    <w:p>
      <w:pPr>
        <w:pStyle w:val="00004a"/>
        <w:rPr/>
      </w:pPr>
      <w:r>
        <w:rPr/>
        <w:fldChar w:fldCharType="begin"/>
      </w:r>
      <w:r>
        <w:rPr/>
        <w:instrText>HYPERLINK \l "_Tocu98cgc"</w:instrText>
      </w:r>
      <w:r>
        <w:rPr/>
        <w:fldChar w:fldCharType="separate"/>
      </w:r>
      <w:r>
        <w:rPr>
          <w:rFonts w:hint="eastAsia"/>
          <w:shd/>
        </w:rPr>
        <w:t>2.2.1系统属性</w:t>
      </w:r>
      <w:r>
        <w:rPr/>
        <w:t xml:space="preserve"> </w:t>
      </w:r>
      <w:r>
        <w:rPr/>
        <w:fldChar w:fldCharType="begin"/>
      </w:r>
      <w:r>
        <w:rPr/>
        <w:instrText>PAGEREF _Tocu98cgc \h \tdkey kukqd0</w:instrText>
      </w:r>
      <w:r>
        <w:rPr/>
        <w:fldChar w:fldCharType="separate"/>
      </w:r>
      <w:r>
        <w:rPr/>
        <w:t>6</w:t>
      </w:r>
      <w:r>
        <w:rPr/>
        <w:fldChar w:fldCharType="end"/>
      </w:r>
      <w:r>
        <w:rPr/>
        <w:fldChar w:fldCharType="end"/>
      </w:r>
    </w:p>
    <w:p>
      <w:pPr>
        <w:pStyle w:val="00004a"/>
        <w:rPr/>
      </w:pPr>
      <w:r>
        <w:rPr/>
        <w:fldChar w:fldCharType="begin"/>
      </w:r>
      <w:r>
        <w:rPr/>
        <w:instrText>HYPERLINK \l "_Tocwl9cnd"</w:instrText>
      </w:r>
      <w:r>
        <w:rPr/>
        <w:fldChar w:fldCharType="separate"/>
      </w:r>
      <w:r>
        <w:rPr>
          <w:rFonts w:hint="eastAsia"/>
          <w:shd/>
        </w:rPr>
        <w:t>2.2.2开发背景</w:t>
      </w:r>
      <w:r>
        <w:rPr/>
        <w:t xml:space="preserve"> </w:t>
      </w:r>
      <w:r>
        <w:rPr/>
        <w:fldChar w:fldCharType="begin"/>
      </w:r>
      <w:r>
        <w:rPr/>
        <w:instrText>PAGEREF _Tocwl9cnd \h \tdkey v0cf4f</w:instrText>
      </w:r>
      <w:r>
        <w:rPr/>
        <w:fldChar w:fldCharType="separate"/>
      </w:r>
      <w:r>
        <w:rPr/>
        <w:t>7</w:t>
      </w:r>
      <w:r>
        <w:rPr/>
        <w:fldChar w:fldCharType="end"/>
      </w:r>
      <w:r>
        <w:rPr/>
        <w:fldChar w:fldCharType="end"/>
      </w:r>
    </w:p>
    <w:p>
      <w:pPr>
        <w:pStyle w:val="00004a"/>
        <w:rPr/>
      </w:pPr>
      <w:r>
        <w:rPr/>
        <w:fldChar w:fldCharType="begin"/>
      </w:r>
      <w:r>
        <w:rPr/>
        <w:instrText>HYPERLINK \l "_Tock985gf"</w:instrText>
      </w:r>
      <w:r>
        <w:rPr/>
        <w:fldChar w:fldCharType="separate"/>
      </w:r>
      <w:r>
        <w:rPr>
          <w:rFonts w:hint="eastAsia"/>
          <w:shd/>
        </w:rPr>
        <w:t>2.2.3软件功能</w:t>
      </w:r>
      <w:r>
        <w:rPr/>
        <w:t xml:space="preserve"> </w:t>
      </w:r>
      <w:r>
        <w:rPr/>
        <w:fldChar w:fldCharType="begin"/>
      </w:r>
      <w:r>
        <w:rPr/>
        <w:instrText>PAGEREF _Tock985gf \h \tdkey 6cwc89</w:instrText>
      </w:r>
      <w:r>
        <w:rPr/>
        <w:fldChar w:fldCharType="separate"/>
      </w:r>
      <w:r>
        <w:rPr/>
        <w:t>7</w:t>
      </w:r>
      <w:r>
        <w:rPr/>
        <w:fldChar w:fldCharType="end"/>
      </w:r>
      <w:r>
        <w:rPr/>
        <w:fldChar w:fldCharType="end"/>
      </w:r>
    </w:p>
    <w:p>
      <w:pPr>
        <w:pStyle w:val="000057"/>
        <w:rPr/>
      </w:pPr>
      <w:r>
        <w:rPr/>
        <w:fldChar w:fldCharType="begin"/>
      </w:r>
      <w:r>
        <w:rPr/>
        <w:instrText>HYPERLINK \l "_Tocvdda5u"</w:instrText>
      </w:r>
      <w:r>
        <w:rPr/>
        <w:fldChar w:fldCharType="separate"/>
      </w:r>
      <w:r>
        <w:rPr>
          <w:rFonts w:hint="eastAsia"/>
          <w:shd/>
        </w:rPr>
        <w:t>2.3用户的特点</w:t>
      </w:r>
      <w:r>
        <w:rPr/>
        <w:t xml:space="preserve"> </w:t>
      </w:r>
      <w:r>
        <w:rPr/>
        <w:fldChar w:fldCharType="begin"/>
      </w:r>
      <w:r>
        <w:rPr/>
        <w:instrText>PAGEREF _Tocvdda5u \h \tdkey fu2rsn</w:instrText>
      </w:r>
      <w:r>
        <w:rPr/>
        <w:fldChar w:fldCharType="separate"/>
      </w:r>
      <w:r>
        <w:rPr/>
        <w:t>8</w:t>
      </w:r>
      <w:r>
        <w:rPr/>
        <w:fldChar w:fldCharType="end"/>
      </w:r>
      <w:r>
        <w:rPr/>
        <w:fldChar w:fldCharType="end"/>
      </w:r>
    </w:p>
    <w:p>
      <w:pPr>
        <w:pStyle w:val="000057"/>
        <w:rPr/>
      </w:pPr>
      <w:r>
        <w:rPr/>
        <w:fldChar w:fldCharType="begin"/>
      </w:r>
      <w:r>
        <w:rPr/>
        <w:instrText>HYPERLINK \l "_Tocj60us6"</w:instrText>
      </w:r>
      <w:r>
        <w:rPr/>
        <w:fldChar w:fldCharType="separate"/>
      </w:r>
      <w:r>
        <w:rPr>
          <w:rFonts w:hint="eastAsia"/>
          <w:shd/>
        </w:rPr>
        <w:t>2.4限制与约束</w:t>
      </w:r>
      <w:r>
        <w:rPr/>
        <w:t xml:space="preserve"> </w:t>
      </w:r>
      <w:r>
        <w:rPr/>
        <w:fldChar w:fldCharType="begin"/>
      </w:r>
      <w:r>
        <w:rPr/>
        <w:instrText>PAGEREF _Tocj60us6 \h \tdkey 1h8dxj</w:instrText>
      </w:r>
      <w:r>
        <w:rPr/>
        <w:fldChar w:fldCharType="separate"/>
      </w:r>
      <w:r>
        <w:rPr/>
        <w:t>8</w:t>
      </w:r>
      <w:r>
        <w:rPr/>
        <w:fldChar w:fldCharType="end"/>
      </w:r>
      <w:r>
        <w:rPr/>
        <w:fldChar w:fldCharType="end"/>
      </w:r>
    </w:p>
    <w:p>
      <w:pPr>
        <w:pStyle w:val="000051"/>
        <w:rPr/>
      </w:pPr>
      <w:r>
        <w:rPr/>
        <w:fldChar w:fldCharType="begin"/>
      </w:r>
      <w:r>
        <w:rPr/>
        <w:instrText>HYPERLINK \l "_Tocqmxi2u"</w:instrText>
      </w:r>
      <w:r>
        <w:rPr/>
        <w:fldChar w:fldCharType="separate"/>
      </w:r>
      <w:r>
        <w:rPr>
          <w:rFonts w:hint="eastAsia"/>
          <w:shd/>
        </w:rPr>
        <w:t>3.具体需求</w:t>
      </w:r>
      <w:r>
        <w:rPr/>
        <w:t xml:space="preserve"> </w:t>
      </w:r>
      <w:r>
        <w:rPr/>
        <w:fldChar w:fldCharType="begin"/>
      </w:r>
      <w:r>
        <w:rPr/>
        <w:instrText>PAGEREF _Tocqmxi2u \h \tdkey zownrf</w:instrText>
      </w:r>
      <w:r>
        <w:rPr/>
        <w:fldChar w:fldCharType="separate"/>
      </w:r>
      <w:r>
        <w:rPr/>
        <w:t>9</w:t>
      </w:r>
      <w:r>
        <w:rPr/>
        <w:fldChar w:fldCharType="end"/>
      </w:r>
      <w:r>
        <w:rPr/>
        <w:fldChar w:fldCharType="end"/>
      </w:r>
    </w:p>
    <w:p>
      <w:pPr>
        <w:pStyle w:val="000057"/>
        <w:rPr/>
      </w:pPr>
      <w:r>
        <w:rPr/>
        <w:fldChar w:fldCharType="begin"/>
      </w:r>
      <w:r>
        <w:rPr/>
        <w:instrText>HYPERLINK \l "_Toch0pqa5"</w:instrText>
      </w:r>
      <w:r>
        <w:rPr/>
        <w:fldChar w:fldCharType="separate"/>
      </w:r>
      <w:r>
        <w:rPr>
          <w:rFonts w:hint="eastAsia"/>
          <w:shd/>
        </w:rPr>
        <w:t>3.1首页</w:t>
      </w:r>
      <w:r>
        <w:rPr/>
        <w:t xml:space="preserve"> </w:t>
      </w:r>
      <w:r>
        <w:rPr/>
        <w:fldChar w:fldCharType="begin"/>
      </w:r>
      <w:r>
        <w:rPr/>
        <w:instrText>PAGEREF _Toch0pqa5 \h \tdkey w02myt</w:instrText>
      </w:r>
      <w:r>
        <w:rPr/>
        <w:fldChar w:fldCharType="separate"/>
      </w:r>
      <w:r>
        <w:rPr/>
        <w:t>9</w:t>
      </w:r>
      <w:r>
        <w:rPr/>
        <w:fldChar w:fldCharType="end"/>
      </w:r>
      <w:r>
        <w:rPr/>
        <w:fldChar w:fldCharType="end"/>
      </w:r>
    </w:p>
    <w:p>
      <w:pPr>
        <w:pStyle w:val="00004a"/>
        <w:rPr/>
      </w:pPr>
      <w:r>
        <w:rPr/>
        <w:fldChar w:fldCharType="begin"/>
      </w:r>
      <w:r>
        <w:rPr/>
        <w:instrText>HYPERLINK \l "_Tocmsij8z"</w:instrText>
      </w:r>
      <w:r>
        <w:rPr/>
        <w:fldChar w:fldCharType="separate"/>
      </w:r>
      <w:r>
        <w:rPr>
          <w:rFonts w:hint="eastAsia"/>
          <w:shd/>
        </w:rPr>
        <w:t>3.1.1用户注册</w:t>
      </w:r>
      <w:r>
        <w:rPr/>
        <w:t xml:space="preserve"> </w:t>
      </w:r>
      <w:r>
        <w:rPr/>
        <w:fldChar w:fldCharType="begin"/>
      </w:r>
      <w:r>
        <w:rPr/>
        <w:instrText>PAGEREF _Tocmsij8z \h \tdkey 4psq1y</w:instrText>
      </w:r>
      <w:r>
        <w:rPr/>
        <w:fldChar w:fldCharType="separate"/>
      </w:r>
      <w:r>
        <w:rPr/>
        <w:t>10</w:t>
      </w:r>
      <w:r>
        <w:rPr/>
        <w:fldChar w:fldCharType="end"/>
      </w:r>
      <w:r>
        <w:rPr/>
        <w:fldChar w:fldCharType="end"/>
      </w:r>
    </w:p>
    <w:p>
      <w:pPr>
        <w:pStyle w:val="00004a"/>
        <w:rPr/>
      </w:pPr>
      <w:r>
        <w:rPr/>
        <w:fldChar w:fldCharType="begin"/>
      </w:r>
      <w:r>
        <w:rPr/>
        <w:instrText>HYPERLINK \l "_Toceewjg0"</w:instrText>
      </w:r>
      <w:r>
        <w:rPr/>
        <w:fldChar w:fldCharType="separate"/>
      </w:r>
      <w:r>
        <w:rPr>
          <w:rFonts w:hint="eastAsia"/>
          <w:shd/>
        </w:rPr>
        <w:t>3.1.2用户登录</w:t>
      </w:r>
      <w:r>
        <w:rPr/>
        <w:t xml:space="preserve"> </w:t>
      </w:r>
      <w:r>
        <w:rPr/>
        <w:fldChar w:fldCharType="begin"/>
      </w:r>
      <w:r>
        <w:rPr/>
        <w:instrText>PAGEREF _Toceewjg0 \h \tdkey f383sn</w:instrText>
      </w:r>
      <w:r>
        <w:rPr/>
        <w:fldChar w:fldCharType="separate"/>
      </w:r>
      <w:r>
        <w:rPr/>
        <w:t>10</w:t>
      </w:r>
      <w:r>
        <w:rPr/>
        <w:fldChar w:fldCharType="end"/>
      </w:r>
      <w:r>
        <w:rPr/>
        <w:fldChar w:fldCharType="end"/>
      </w:r>
    </w:p>
    <w:p>
      <w:pPr>
        <w:pStyle w:val="00004a"/>
        <w:rPr/>
      </w:pPr>
      <w:r>
        <w:rPr/>
        <w:fldChar w:fldCharType="begin"/>
      </w:r>
      <w:r>
        <w:rPr/>
        <w:instrText>HYPERLINK \l "_Tocpymwvr"</w:instrText>
      </w:r>
      <w:r>
        <w:rPr/>
        <w:fldChar w:fldCharType="separate"/>
      </w:r>
      <w:r>
        <w:rPr>
          <w:rFonts w:hint="eastAsia"/>
          <w:shd/>
        </w:rPr>
        <w:t>3.1.3忘记密码</w:t>
      </w:r>
      <w:r>
        <w:rPr/>
        <w:t xml:space="preserve"> </w:t>
      </w:r>
      <w:r>
        <w:rPr/>
        <w:fldChar w:fldCharType="begin"/>
      </w:r>
      <w:r>
        <w:rPr/>
        <w:instrText>PAGEREF _Tocpymwvr \h \tdkey kvdmwl</w:instrText>
      </w:r>
      <w:r>
        <w:rPr/>
        <w:fldChar w:fldCharType="separate"/>
      </w:r>
      <w:r>
        <w:rPr/>
        <w:t>11</w:t>
      </w:r>
      <w:r>
        <w:rPr/>
        <w:fldChar w:fldCharType="end"/>
      </w:r>
      <w:r>
        <w:rPr/>
        <w:fldChar w:fldCharType="end"/>
      </w:r>
    </w:p>
    <w:p>
      <w:pPr>
        <w:pStyle w:val="00004a"/>
        <w:rPr/>
      </w:pPr>
      <w:r>
        <w:rPr/>
        <w:fldChar w:fldCharType="begin"/>
      </w:r>
      <w:r>
        <w:rPr/>
        <w:instrText>HYPERLINK \l "_Toccnti6s"</w:instrText>
      </w:r>
      <w:r>
        <w:rPr/>
        <w:fldChar w:fldCharType="separate"/>
      </w:r>
      <w:r>
        <w:rPr>
          <w:rFonts w:hint="eastAsia"/>
          <w:shd/>
        </w:rPr>
        <w:t>3.1.4修改信息</w:t>
      </w:r>
      <w:r>
        <w:rPr/>
        <w:t xml:space="preserve"> </w:t>
      </w:r>
      <w:r>
        <w:rPr/>
        <w:fldChar w:fldCharType="begin"/>
      </w:r>
      <w:r>
        <w:rPr/>
        <w:instrText>PAGEREF _Toccnti6s \h \tdkey n0gex2</w:instrText>
      </w:r>
      <w:r>
        <w:rPr/>
        <w:fldChar w:fldCharType="separate"/>
      </w:r>
      <w:r>
        <w:rPr/>
        <w:t>13</w:t>
      </w:r>
      <w:r>
        <w:rPr/>
        <w:fldChar w:fldCharType="end"/>
      </w:r>
      <w:r>
        <w:rPr/>
        <w:fldChar w:fldCharType="end"/>
      </w:r>
    </w:p>
    <w:p>
      <w:pPr>
        <w:pStyle w:val="00004a"/>
        <w:rPr/>
      </w:pPr>
      <w:r>
        <w:rPr/>
        <w:fldChar w:fldCharType="begin"/>
      </w:r>
      <w:r>
        <w:rPr/>
        <w:instrText>HYPERLINK \l "_Toc8d9u5d"</w:instrText>
      </w:r>
      <w:r>
        <w:rPr/>
        <w:fldChar w:fldCharType="separate"/>
      </w:r>
      <w:r>
        <w:rPr>
          <w:rFonts w:hint="eastAsia"/>
          <w:shd/>
        </w:rPr>
        <w:t>3.1.5修改邮箱</w:t>
      </w:r>
      <w:r>
        <w:rPr/>
        <w:t xml:space="preserve"> </w:t>
      </w:r>
      <w:r>
        <w:rPr/>
        <w:fldChar w:fldCharType="begin"/>
      </w:r>
      <w:r>
        <w:rPr/>
        <w:instrText>PAGEREF _Toc8d9u5d \h \tdkey esqlb8</w:instrText>
      </w:r>
      <w:r>
        <w:rPr/>
        <w:fldChar w:fldCharType="separate"/>
      </w:r>
      <w:r>
        <w:rPr/>
        <w:t>13</w:t>
      </w:r>
      <w:r>
        <w:rPr/>
        <w:fldChar w:fldCharType="end"/>
      </w:r>
      <w:r>
        <w:rPr/>
        <w:fldChar w:fldCharType="end"/>
      </w:r>
    </w:p>
    <w:p>
      <w:pPr>
        <w:pStyle w:val="000057"/>
        <w:rPr/>
      </w:pPr>
      <w:r>
        <w:rPr/>
        <w:fldChar w:fldCharType="begin"/>
      </w:r>
      <w:r>
        <w:rPr/>
        <w:instrText>HYPERLINK \l "_Toc7np1v0"</w:instrText>
      </w:r>
      <w:r>
        <w:rPr/>
        <w:fldChar w:fldCharType="separate"/>
      </w:r>
      <w:r>
        <w:rPr>
          <w:rFonts/>
          <w:shd/>
        </w:rPr>
        <w:t>3.2电影模块</w:t>
      </w:r>
      <w:r>
        <w:rPr/>
        <w:t xml:space="preserve"> </w:t>
      </w:r>
      <w:r>
        <w:rPr/>
        <w:fldChar w:fldCharType="begin"/>
      </w:r>
      <w:r>
        <w:rPr/>
        <w:instrText>PAGEREF _Toc7np1v0 \h \tdkey 8k7ijb</w:instrText>
      </w:r>
      <w:r>
        <w:rPr/>
        <w:fldChar w:fldCharType="separate"/>
      </w:r>
      <w:r>
        <w:rPr/>
        <w:t>14</w:t>
      </w:r>
      <w:r>
        <w:rPr/>
        <w:fldChar w:fldCharType="end"/>
      </w:r>
      <w:r>
        <w:rPr/>
        <w:fldChar w:fldCharType="end"/>
      </w:r>
    </w:p>
    <w:p>
      <w:pPr>
        <w:pStyle w:val="00004a"/>
        <w:rPr/>
      </w:pPr>
      <w:r>
        <w:rPr/>
        <w:fldChar w:fldCharType="begin"/>
      </w:r>
      <w:r>
        <w:rPr/>
        <w:instrText>HYPERLINK \l "_Tocms83he"</w:instrText>
      </w:r>
      <w:r>
        <w:rPr/>
        <w:fldChar w:fldCharType="separate"/>
      </w:r>
      <w:r>
        <w:rPr>
          <w:rFonts w:hint="eastAsia"/>
          <w:shd/>
        </w:rPr>
        <w:t>3.2.1电影收藏</w:t>
      </w:r>
      <w:r>
        <w:rPr/>
        <w:t xml:space="preserve"> </w:t>
      </w:r>
      <w:r>
        <w:rPr/>
        <w:fldChar w:fldCharType="begin"/>
      </w:r>
      <w:r>
        <w:rPr/>
        <w:instrText>PAGEREF _Tocms83he \h \tdkey sp60xe</w:instrText>
      </w:r>
      <w:r>
        <w:rPr/>
        <w:fldChar w:fldCharType="separate"/>
      </w:r>
      <w:r>
        <w:rPr/>
        <w:t>15</w:t>
      </w:r>
      <w:r>
        <w:rPr/>
        <w:fldChar w:fldCharType="end"/>
      </w:r>
      <w:r>
        <w:rPr/>
        <w:fldChar w:fldCharType="end"/>
      </w:r>
    </w:p>
    <w:p>
      <w:pPr>
        <w:pStyle w:val="00004a"/>
        <w:rPr/>
      </w:pPr>
      <w:r>
        <w:rPr/>
        <w:fldChar w:fldCharType="begin"/>
      </w:r>
      <w:r>
        <w:rPr/>
        <w:instrText>HYPERLINK \l "_Tocl7up5a"</w:instrText>
      </w:r>
      <w:r>
        <w:rPr/>
        <w:fldChar w:fldCharType="separate"/>
      </w:r>
      <w:r>
        <w:rPr>
          <w:rFonts w:hint="eastAsia"/>
          <w:shd/>
        </w:rPr>
        <w:t>3.2.2电影搜索</w:t>
      </w:r>
      <w:r>
        <w:rPr/>
        <w:t xml:space="preserve"> </w:t>
      </w:r>
      <w:r>
        <w:rPr/>
        <w:fldChar w:fldCharType="begin"/>
      </w:r>
      <w:r>
        <w:rPr/>
        <w:instrText>PAGEREF _Tocl7up5a \h \tdkey fojacl</w:instrText>
      </w:r>
      <w:r>
        <w:rPr/>
        <w:fldChar w:fldCharType="separate"/>
      </w:r>
      <w:r>
        <w:rPr/>
        <w:t>16</w:t>
      </w:r>
      <w:r>
        <w:rPr/>
        <w:fldChar w:fldCharType="end"/>
      </w:r>
      <w:r>
        <w:rPr/>
        <w:fldChar w:fldCharType="end"/>
      </w:r>
    </w:p>
    <w:p>
      <w:pPr>
        <w:pStyle w:val="00004a"/>
        <w:rPr/>
      </w:pPr>
      <w:r>
        <w:rPr/>
        <w:fldChar w:fldCharType="begin"/>
      </w:r>
      <w:r>
        <w:rPr/>
        <w:instrText>HYPERLINK \l "_Tocdur8pp"</w:instrText>
      </w:r>
      <w:r>
        <w:rPr/>
        <w:fldChar w:fldCharType="separate"/>
      </w:r>
      <w:r>
        <w:rPr>
          <w:rFonts w:hint="eastAsia"/>
          <w:shd/>
        </w:rPr>
        <w:t>3.2.3电影评分、评论</w:t>
      </w:r>
      <w:r>
        <w:rPr/>
        <w:t xml:space="preserve"> </w:t>
      </w:r>
      <w:r>
        <w:rPr/>
        <w:fldChar w:fldCharType="begin"/>
      </w:r>
      <w:r>
        <w:rPr/>
        <w:instrText>PAGEREF _Tocdur8pp \h \tdkey cv9jwp</w:instrText>
      </w:r>
      <w:r>
        <w:rPr/>
        <w:fldChar w:fldCharType="separate"/>
      </w:r>
      <w:r>
        <w:rPr/>
        <w:t>17</w:t>
      </w:r>
      <w:r>
        <w:rPr/>
        <w:fldChar w:fldCharType="end"/>
      </w:r>
      <w:r>
        <w:rPr/>
        <w:fldChar w:fldCharType="end"/>
      </w:r>
    </w:p>
    <w:p>
      <w:pPr>
        <w:pStyle w:val="000057"/>
        <w:rPr/>
      </w:pPr>
      <w:r>
        <w:rPr/>
        <w:fldChar w:fldCharType="begin"/>
      </w:r>
      <w:r>
        <w:rPr/>
        <w:instrText>HYPERLINK \l "_Tociqd20u"</w:instrText>
      </w:r>
      <w:r>
        <w:rPr/>
        <w:fldChar w:fldCharType="separate"/>
      </w:r>
      <w:r>
        <w:rPr>
          <w:rFonts w:hint="eastAsia"/>
          <w:shd/>
        </w:rPr>
        <w:t>3.3 推荐模块</w:t>
      </w:r>
      <w:r>
        <w:rPr/>
        <w:t xml:space="preserve"> </w:t>
      </w:r>
      <w:r>
        <w:rPr/>
        <w:fldChar w:fldCharType="begin"/>
      </w:r>
      <w:r>
        <w:rPr/>
        <w:instrText>PAGEREF _Tociqd20u \h \tdkey hdhhfg</w:instrText>
      </w:r>
      <w:r>
        <w:rPr/>
        <w:fldChar w:fldCharType="separate"/>
      </w:r>
      <w:r>
        <w:rPr/>
        <w:t>19</w:t>
      </w:r>
      <w:r>
        <w:rPr/>
        <w:fldChar w:fldCharType="end"/>
      </w:r>
      <w:r>
        <w:rPr/>
        <w:fldChar w:fldCharType="end"/>
      </w:r>
    </w:p>
    <w:p>
      <w:pPr>
        <w:pStyle w:val="00004a"/>
        <w:rPr/>
      </w:pPr>
      <w:r>
        <w:rPr/>
        <w:fldChar w:fldCharType="begin"/>
      </w:r>
      <w:r>
        <w:rPr/>
        <w:instrText>HYPERLINK \l "_Tockaksed"</w:instrText>
      </w:r>
      <w:r>
        <w:rPr/>
        <w:fldChar w:fldCharType="separate"/>
      </w:r>
      <w:r>
        <w:rPr>
          <w:rFonts w:hint="eastAsia"/>
          <w:shd/>
        </w:rPr>
        <w:t>3.3.1基于系统默认推荐</w:t>
      </w:r>
      <w:r>
        <w:rPr/>
        <w:t xml:space="preserve"> </w:t>
      </w:r>
      <w:r>
        <w:rPr/>
        <w:fldChar w:fldCharType="begin"/>
      </w:r>
      <w:r>
        <w:rPr/>
        <w:instrText>PAGEREF _Tockaksed \h \tdkey 8zgna0</w:instrText>
      </w:r>
      <w:r>
        <w:rPr/>
        <w:fldChar w:fldCharType="separate"/>
      </w:r>
      <w:r>
        <w:rPr/>
        <w:t>19</w:t>
      </w:r>
      <w:r>
        <w:rPr/>
        <w:fldChar w:fldCharType="end"/>
      </w:r>
      <w:r>
        <w:rPr/>
        <w:fldChar w:fldCharType="end"/>
      </w:r>
    </w:p>
    <w:p>
      <w:pPr>
        <w:pStyle w:val="00004a"/>
        <w:rPr/>
      </w:pPr>
      <w:r>
        <w:rPr/>
        <w:fldChar w:fldCharType="begin"/>
      </w:r>
      <w:r>
        <w:rPr/>
        <w:instrText>HYPERLINK \l "_Toc1ceckg"</w:instrText>
      </w:r>
      <w:r>
        <w:rPr/>
        <w:fldChar w:fldCharType="separate"/>
      </w:r>
      <w:r>
        <w:rPr>
          <w:rFonts w:hint="eastAsia"/>
          <w:shd/>
        </w:rPr>
        <w:t>3.3.2基于电影类型推荐</w:t>
      </w:r>
      <w:r>
        <w:rPr/>
        <w:t xml:space="preserve"> </w:t>
      </w:r>
      <w:r>
        <w:rPr/>
        <w:fldChar w:fldCharType="begin"/>
      </w:r>
      <w:r>
        <w:rPr/>
        <w:instrText>PAGEREF _Toc1ceckg \h \tdkey 79nnjx</w:instrText>
      </w:r>
      <w:r>
        <w:rPr/>
        <w:fldChar w:fldCharType="separate"/>
      </w:r>
      <w:r>
        <w:rPr/>
        <w:t>20</w:t>
      </w:r>
      <w:r>
        <w:rPr/>
        <w:fldChar w:fldCharType="end"/>
      </w:r>
      <w:r>
        <w:rPr/>
        <w:fldChar w:fldCharType="end"/>
      </w:r>
    </w:p>
    <w:p>
      <w:pPr>
        <w:pStyle w:val="00004a"/>
        <w:rPr/>
      </w:pPr>
      <w:r>
        <w:rPr/>
        <w:fldChar w:fldCharType="begin"/>
      </w:r>
      <w:r>
        <w:rPr/>
        <w:instrText>HYPERLINK \l "_Tocco26e0"</w:instrText>
      </w:r>
      <w:r>
        <w:rPr/>
        <w:fldChar w:fldCharType="separate"/>
      </w:r>
      <w:r>
        <w:rPr>
          <w:rFonts w:hint="eastAsia"/>
          <w:shd/>
        </w:rPr>
        <w:t>3.3.3基于用户喜欢推荐</w:t>
      </w:r>
      <w:r>
        <w:rPr/>
        <w:t xml:space="preserve"> </w:t>
      </w:r>
      <w:r>
        <w:rPr/>
        <w:fldChar w:fldCharType="begin"/>
      </w:r>
      <w:r>
        <w:rPr/>
        <w:instrText>PAGEREF _Tocco26e0 \h \tdkey 17qfjw</w:instrText>
      </w:r>
      <w:r>
        <w:rPr/>
        <w:fldChar w:fldCharType="separate"/>
      </w:r>
      <w:r>
        <w:rPr/>
        <w:t>21</w:t>
      </w:r>
      <w:r>
        <w:rPr/>
        <w:fldChar w:fldCharType="end"/>
      </w:r>
      <w:r>
        <w:rPr/>
        <w:fldChar w:fldCharType="end"/>
      </w:r>
    </w:p>
    <w:p>
      <w:pPr>
        <w:pStyle w:val="000057"/>
        <w:rPr/>
      </w:pPr>
      <w:r>
        <w:rPr/>
        <w:fldChar w:fldCharType="begin"/>
      </w:r>
      <w:r>
        <w:rPr/>
        <w:instrText>HYPERLINK \l "_Toc8a3y1c"</w:instrText>
      </w:r>
      <w:r>
        <w:rPr/>
        <w:fldChar w:fldCharType="separate"/>
      </w:r>
      <w:r>
        <w:rPr>
          <w:rFonts w:hint="eastAsia"/>
          <w:shd/>
        </w:rPr>
        <w:t>3.4数据字典</w:t>
      </w:r>
      <w:r>
        <w:rPr/>
        <w:t xml:space="preserve"> </w:t>
      </w:r>
      <w:r>
        <w:rPr/>
        <w:fldChar w:fldCharType="begin"/>
      </w:r>
      <w:r>
        <w:rPr/>
        <w:instrText>PAGEREF _Toc8a3y1c \h \tdkey 2k82xs</w:instrText>
      </w:r>
      <w:r>
        <w:rPr/>
        <w:fldChar w:fldCharType="separate"/>
      </w:r>
      <w:r>
        <w:rPr/>
        <w:t>22</w:t>
      </w:r>
      <w:r>
        <w:rPr/>
        <w:fldChar w:fldCharType="end"/>
      </w:r>
      <w:r>
        <w:rPr/>
        <w:fldChar w:fldCharType="end"/>
      </w:r>
    </w:p>
    <w:p>
      <w:pPr>
        <w:pStyle w:val="000051"/>
        <w:rPr/>
      </w:pPr>
      <w:r>
        <w:rPr/>
        <w:fldChar w:fldCharType="begin"/>
      </w:r>
      <w:r>
        <w:rPr/>
        <w:instrText>HYPERLINK \l "_Toc6blsct"</w:instrText>
      </w:r>
      <w:r>
        <w:rPr/>
        <w:fldChar w:fldCharType="separate"/>
      </w:r>
      <w:r>
        <w:rPr>
          <w:rFonts w:hint="eastAsia"/>
          <w:shd/>
        </w:rPr>
        <w:t>4.性能</w:t>
      </w:r>
      <w:r>
        <w:rPr/>
        <w:t xml:space="preserve"> </w:t>
      </w:r>
      <w:r>
        <w:rPr/>
        <w:fldChar w:fldCharType="begin"/>
      </w:r>
      <w:r>
        <w:rPr/>
        <w:instrText>PAGEREF _Toc6blsct \h \tdkey yhcyoa</w:instrText>
      </w:r>
      <w:r>
        <w:rPr/>
        <w:fldChar w:fldCharType="separate"/>
      </w:r>
      <w:r>
        <w:rPr/>
        <w:t>22</w:t>
      </w:r>
      <w:r>
        <w:rPr/>
        <w:fldChar w:fldCharType="end"/>
      </w:r>
      <w:r>
        <w:rPr/>
        <w:fldChar w:fldCharType="end"/>
      </w:r>
    </w:p>
    <w:p>
      <w:pPr>
        <w:pStyle w:val="000051"/>
        <w:rPr/>
      </w:pPr>
      <w:r>
        <w:rPr/>
        <w:fldChar w:fldCharType="begin"/>
      </w:r>
      <w:r>
        <w:rPr/>
        <w:instrText>HYPERLINK \l "_Toc6u84cf"</w:instrText>
      </w:r>
      <w:r>
        <w:rPr/>
        <w:fldChar w:fldCharType="separate"/>
      </w:r>
      <w:r>
        <w:rPr>
          <w:rFonts w:hint="eastAsia"/>
          <w:shd/>
        </w:rPr>
        <w:t>5.接口</w:t>
      </w:r>
      <w:r>
        <w:rPr/>
        <w:t xml:space="preserve"> </w:t>
      </w:r>
      <w:r>
        <w:rPr/>
        <w:fldChar w:fldCharType="begin"/>
      </w:r>
      <w:r>
        <w:rPr/>
        <w:instrText>PAGEREF _Toc6u84cf \h \tdkey lmcqdy</w:instrText>
      </w:r>
      <w:r>
        <w:rPr/>
        <w:fldChar w:fldCharType="separate"/>
      </w:r>
      <w:r>
        <w:rPr/>
        <w:t>22</w:t>
      </w:r>
      <w:r>
        <w:rPr/>
        <w:fldChar w:fldCharType="end"/>
      </w:r>
      <w:r>
        <w:rPr/>
        <w:fldChar w:fldCharType="end"/>
      </w:r>
    </w:p>
    <w:p>
      <w:pPr>
        <w:pStyle w:val="000057"/>
        <w:rPr/>
      </w:pPr>
      <w:r>
        <w:rPr/>
        <w:fldChar w:fldCharType="begin"/>
      </w:r>
      <w:r>
        <w:rPr/>
        <w:instrText>HYPERLINK \l "_Tocqzsgtl"</w:instrText>
      </w:r>
      <w:r>
        <w:rPr/>
        <w:fldChar w:fldCharType="separate"/>
      </w:r>
      <w:r>
        <w:rPr>
          <w:rFonts w:hint="eastAsia"/>
          <w:shd/>
        </w:rPr>
        <w:t>5.1软件接口</w:t>
      </w:r>
      <w:r>
        <w:rPr/>
        <w:t xml:space="preserve"> </w:t>
      </w:r>
      <w:r>
        <w:rPr/>
        <w:fldChar w:fldCharType="begin"/>
      </w:r>
      <w:r>
        <w:rPr/>
        <w:instrText>PAGEREF _Tocqzsgtl \h \tdkey i917t3</w:instrText>
      </w:r>
      <w:r>
        <w:rPr/>
        <w:fldChar w:fldCharType="separate"/>
      </w:r>
      <w:r>
        <w:rPr/>
        <w:t>22</w:t>
      </w:r>
      <w:r>
        <w:rPr/>
        <w:fldChar w:fldCharType="end"/>
      </w:r>
      <w:r>
        <w:rPr/>
        <w:fldChar w:fldCharType="end"/>
      </w:r>
    </w:p>
    <w:p>
      <w:pPr>
        <w:rPr/>
      </w:pPr>
      <w:r>
        <w:rPr/>
        <w:fldChar w:fldCharType="end"/>
      </w:r>
    </w:p>
    <w:p>
      <w:pPr>
        <w:sectPr>
          <w:footerReference r:id="rId4" w:type="even"/>
          <w:pgSz w:w="11906" w:h="16838"/>
          <w:pgMar w:top="1440" w:right="1797" w:bottom="1440" w:left="1797" w:header="851" w:footer="992" w:gutter="0"/>
          <w:cols w:space="720"/>
          <w:docGrid w:type="linesAndChars" w:linePitch="312"/>
        </w:sectPr>
      </w:pPr>
    </w:p>
    <w:bookmarkStart w:id="1" w:name="_Toc7dzm5f"/>
    <w:p>
      <w:pPr>
        <w:pStyle w:val="000035"/>
        <w:numPr>
          <w:ilvl w:val="0"/>
          <w:numId w:val="1"/>
        </w:numPr>
        <w:rPr>
          <w:rFonts w:hint="eastAsia"/>
        </w:rPr>
      </w:pPr>
      <w:r>
        <w:rPr>
          <w:rFonts w:hint="eastAsia"/>
        </w:rPr>
        <w:t>引言</w:t>
      </w:r>
      <w:bookmarkEnd w:id="1"/>
    </w:p>
    <w:bookmarkStart w:id="2" w:name="_Toc2870su"/>
    <w:p>
      <w:pPr>
        <w:pStyle w:val="000037"/>
        <w:numPr>
          <w:ilvl w:val="1"/>
          <w:numId w:val="1"/>
        </w:numPr>
        <w:rPr>
          <w:rFonts w:hint="eastAsia"/>
        </w:rPr>
      </w:pPr>
      <w:r>
        <w:rPr>
          <w:rFonts w:hint="eastAsia"/>
        </w:rPr>
        <w:t>目的</w:t>
      </w:r>
      <w:bookmarkEnd w:id="2"/>
    </w:p>
    <w:p>
      <w:pPr>
        <w:numPr>
          <w:ilvl w:val="0"/>
          <w:numId w:val="2"/>
        </w:numPr>
        <w:tabs>
          <w:tab w:val="left" w:pos="845"/>
        </w:tabs>
        <w:spacing w:line="360" w:lineRule="auto"/>
        <w:rPr>
          <w:rFonts w:hint="eastAsia"/>
          <w:sz w:val="21"/>
        </w:rPr>
      </w:pPr>
      <w:r>
        <w:rPr>
          <w:rFonts w:hint="eastAsia"/>
          <w:sz w:val="21"/>
        </w:rPr>
        <w:t>定义网站总体要求，作为用户和软件开发人员之间相互了解的基础。</w:t>
      </w:r>
    </w:p>
    <w:p>
      <w:pPr>
        <w:numPr>
          <w:ilvl w:val="0"/>
          <w:numId w:val="2"/>
        </w:numPr>
        <w:tabs>
          <w:tab w:val="left" w:pos="845"/>
        </w:tabs>
        <w:spacing w:line="360" w:lineRule="auto"/>
        <w:rPr>
          <w:rFonts w:hint="eastAsia"/>
          <w:sz w:val="21"/>
        </w:rPr>
      </w:pPr>
      <w:r>
        <w:rPr>
          <w:rFonts w:hint="eastAsia"/>
          <w:sz w:val="21"/>
        </w:rPr>
        <w:t>提供系统初步设计和对用户影响的信息，作为软件人员进行软件结构设计和编码的基础。</w:t>
      </w:r>
    </w:p>
    <w:p>
      <w:pPr>
        <w:numPr>
          <w:ilvl w:val="0"/>
          <w:numId w:val="2"/>
        </w:numPr>
        <w:tabs>
          <w:tab w:val="left" w:pos="845"/>
        </w:tabs>
        <w:spacing w:line="360" w:lineRule="auto"/>
        <w:rPr>
          <w:rFonts w:hint="eastAsia"/>
        </w:rPr>
      </w:pPr>
      <w:r>
        <w:rPr>
          <w:rFonts w:hint="eastAsia"/>
          <w:sz w:val="21"/>
        </w:rPr>
        <w:t>作为软件总体测试和项目验收的依据。</w:t>
      </w:r>
    </w:p>
    <w:p>
      <w:pPr>
        <w:pStyle w:val="000036"/>
        <w:rPr>
          <w:rFonts w:hint="eastAsia"/>
        </w:rPr>
      </w:pPr>
    </w:p>
    <w:bookmarkStart w:id="3" w:name="_Toc8w278u"/>
    <w:p>
      <w:pPr>
        <w:pStyle w:val="000037"/>
        <w:numPr>
          <w:ilvl w:val="1"/>
          <w:numId w:val="1"/>
        </w:numPr>
        <w:rPr>
          <w:rFonts w:hint="eastAsia"/>
        </w:rPr>
      </w:pPr>
      <w:r>
        <w:rPr>
          <w:rFonts w:hint="eastAsia"/>
        </w:rPr>
        <w:t>范围</w:t>
      </w:r>
      <w:bookmarkEnd w:id="3"/>
    </w:p>
    <w:p>
      <w:pPr>
        <w:spacing w:line="360" w:lineRule="auto"/>
        <w:ind w:firstLine="420" w:firstLineChars="200"/>
        <w:rPr>
          <w:rFonts w:hint="eastAsia"/>
          <w:sz w:val="21"/>
        </w:rPr>
      </w:pPr>
      <w:r>
        <w:rPr>
          <w:rFonts w:hint="eastAsia"/>
          <w:sz w:val="21"/>
        </w:rPr>
        <w:t>本文档适用于</w:t>
      </w:r>
      <w:r>
        <w:rPr>
          <w:rFonts w:hint="eastAsia"/>
          <w:sz w:val="21"/>
        </w:rPr>
        <w:t>时光网电影大数据分析平台</w:t>
      </w:r>
      <w:r>
        <w:rPr>
          <w:rFonts w:hint="eastAsia"/>
          <w:sz w:val="21"/>
        </w:rPr>
        <w:t>。</w:t>
      </w:r>
    </w:p>
    <w:bookmarkStart w:id="4" w:name="_Toceeckcp"/>
    <w:p>
      <w:pPr>
        <w:pStyle w:val="000037"/>
        <w:numPr>
          <w:ilvl w:val="1"/>
          <w:numId w:val="1"/>
        </w:numPr>
        <w:rPr>
          <w:rFonts w:hint="eastAsia"/>
        </w:rPr>
      </w:pPr>
      <w:r>
        <w:rPr>
          <w:rFonts w:hint="eastAsia"/>
        </w:rPr>
        <w:t>定义、首字母缩写词和缩略语</w:t>
      </w:r>
      <w:bookmarkEnd w:id="4"/>
    </w:p>
    <w:p>
      <w:pPr>
        <w:numPr>
          <w:ilvl w:val="0"/>
          <w:numId w:val="3"/>
        </w:numPr>
        <w:tabs>
          <w:tab w:val="left" w:pos="780"/>
        </w:tabs>
        <w:spacing w:line="360" w:lineRule="auto"/>
        <w:rPr>
          <w:rFonts w:hint="eastAsia"/>
          <w:sz w:val="21"/>
        </w:rPr>
      </w:pPr>
      <w:r>
        <w:rPr>
          <w:rFonts w:hint="eastAsia"/>
          <w:sz w:val="21"/>
        </w:rPr>
        <w:t>OPENCMS：内容管理系统</w:t>
      </w:r>
    </w:p>
    <w:p>
      <w:pPr>
        <w:numPr>
          <w:ilvl w:val="0"/>
          <w:numId w:val="3"/>
        </w:numPr>
        <w:tabs>
          <w:tab w:val="left" w:pos="780"/>
        </w:tabs>
        <w:spacing w:line="360" w:lineRule="auto"/>
        <w:rPr>
          <w:rFonts w:hint="eastAsia"/>
          <w:sz w:val="21"/>
        </w:rPr>
      </w:pPr>
      <w:r>
        <w:rPr>
          <w:rFonts w:hint="eastAsia"/>
          <w:sz w:val="21"/>
        </w:rPr>
        <w:t>HTTP：超文本传输协义</w:t>
      </w:r>
    </w:p>
    <w:p>
      <w:pPr>
        <w:numPr>
          <w:ilvl w:val="0"/>
          <w:numId w:val="3"/>
        </w:numPr>
        <w:tabs>
          <w:tab w:val="left" w:pos="780"/>
        </w:tabs>
        <w:spacing w:line="360" w:lineRule="auto"/>
        <w:rPr>
          <w:rFonts w:hint="eastAsia"/>
          <w:sz w:val="21"/>
        </w:rPr>
      </w:pPr>
      <w:r>
        <w:rPr>
          <w:rFonts w:hint="eastAsia"/>
          <w:sz w:val="21"/>
        </w:rPr>
        <w:t>HTML：超文本标签语言</w:t>
      </w:r>
    </w:p>
    <w:p>
      <w:pPr>
        <w:numPr>
          <w:ilvl w:val="0"/>
          <w:numId w:val="3"/>
        </w:numPr>
        <w:pBdr>
          <w:bottom/>
        </w:pBdr>
        <w:tabs>
          <w:tab w:val="left" w:pos="780"/>
        </w:tabs>
        <w:spacing w:line="360" w:lineRule="auto"/>
        <w:ind/>
        <w:rPr>
          <w:rFonts w:hint="eastAsia"/>
        </w:rPr>
      </w:pPr>
      <w:r>
        <w:rPr>
          <w:rFonts w:hint="eastAsia"/>
          <w:sz w:val="21"/>
        </w:rPr>
        <w:t>JDBC：JAVA数据库连接</w:t>
      </w:r>
    </w:p>
    <w:bookmarkStart w:id="5" w:name="_Toc9zucez"/>
    <w:p>
      <w:pPr>
        <w:pStyle w:val="000035"/>
        <w:numPr>
          <w:ilvl w:val="0"/>
          <w:numId w:val="1"/>
        </w:numPr>
        <w:rPr>
          <w:rFonts w:hint="eastAsia"/>
        </w:rPr>
      </w:pPr>
      <w:r>
        <w:rPr>
          <w:rFonts w:hint="eastAsia"/>
        </w:rPr>
        <w:t>软件总体概述</w:t>
      </w:r>
      <w:bookmarkEnd w:id="5"/>
    </w:p>
    <w:p>
      <w:pPr>
        <w:pBdr>
          <w:bottom/>
        </w:pBdr>
        <w:snapToGrid/>
        <w:spacing w:line="240"/>
        <w:rPr>
          <w:rFonts w:hint="eastAsia" w:hAnsi="宋体"/>
          <w:color w:val="000000"/>
          <w:sz w:val="21"/>
        </w:rPr>
      </w:pPr>
      <w:r>
        <w:rPr>
          <w:rFonts w:hint="eastAsia"/>
          <w:sz w:val="21"/>
        </w:rPr>
        <w:t>本文档主要定义了</w:t>
      </w:r>
      <w:r>
        <w:rPr>
          <w:rFonts w:hint="eastAsia"/>
          <w:sz w:val="21"/>
        </w:rPr>
        <w:t>时光网电影大数据分析平台</w:t>
      </w:r>
      <w:r>
        <w:rPr>
          <w:rFonts w:hint="eastAsia"/>
          <w:sz w:val="21"/>
        </w:rPr>
        <w:t>的需求,由</w:t>
      </w:r>
      <w:r>
        <w:rPr>
          <w:rFonts w:hint="eastAsia"/>
          <w:sz w:val="21"/>
        </w:rPr>
        <w:t>三</w:t>
      </w:r>
      <w:r>
        <w:rPr>
          <w:rFonts w:hint="eastAsia"/>
          <w:sz w:val="21"/>
        </w:rPr>
        <w:t>大模块组成</w:t>
      </w:r>
      <w:r>
        <w:rPr>
          <w:rFonts w:hint="eastAsia"/>
          <w:sz w:val="21"/>
        </w:rPr>
        <w:t>。用户模块：具有登录和注册等功能。电影模块：搜索查找电影，收藏相关电影，进行评论、评分。推荐模块：</w:t>
      </w:r>
      <w:r>
        <w:rPr>
          <w:i w:val="false"/>
          <w:strike w:val="false"/>
          <w:color w:val="000000"/>
          <w:u w:val="none"/>
        </w:rPr>
        <w:t>利用机器学习基于用户行为和偏好，提供个性化电影推荐。</w:t>
      </w:r>
    </w:p>
    <w:p>
      <w:pPr>
        <w:rPr>
          <w:rFonts w:hint="eastAsia"/>
        </w:rPr>
      </w:pPr>
    </w:p>
    <w:bookmarkStart w:id="6" w:name="_Tocvfa7ml"/>
    <w:p>
      <w:pPr>
        <w:pStyle w:val="000037"/>
        <w:numPr>
          <w:ilvl w:val="1"/>
          <w:numId w:val="1"/>
        </w:numPr>
        <w:rPr>
          <w:rFonts w:hint="eastAsia"/>
        </w:rPr>
      </w:pPr>
      <w:r>
        <w:rPr>
          <w:rFonts w:hint="eastAsia"/>
        </w:rPr>
        <w:t>软件标识</w:t>
      </w:r>
      <w:bookmarkEnd w:id="6"/>
    </w:p>
    <w:p>
      <w:pPr>
        <w:spacing w:line="360" w:lineRule="auto"/>
        <w:ind w:firstLine="420" w:firstLineChars="200"/>
        <w:jc w:val="both"/>
        <w:rPr>
          <w:rFonts w:hint="eastAsia"/>
          <w:sz w:val="21"/>
        </w:rPr>
      </w:pPr>
      <w:r>
        <w:rPr>
          <w:rFonts w:hint="eastAsia"/>
          <w:sz w:val="21"/>
        </w:rPr>
        <w:t>软件全名称：</w:t>
      </w:r>
      <w:r>
        <w:rPr>
          <w:rFonts w:hint="eastAsia"/>
          <w:sz w:val="21"/>
        </w:rPr>
        <w:t>时光网电影大数据分析平台</w:t>
      </w:r>
    </w:p>
    <w:p>
      <w:pPr>
        <w:spacing w:line="360" w:lineRule="auto"/>
        <w:ind w:firstLine="420" w:firstLineChars="200"/>
        <w:jc w:val="both"/>
        <w:rPr>
          <w:rFonts w:hint="eastAsia"/>
          <w:sz w:val="21"/>
        </w:rPr>
      </w:pPr>
      <w:r>
        <w:rPr>
          <w:rFonts w:hint="eastAsia"/>
          <w:sz w:val="21"/>
        </w:rPr>
        <w:t>软件缩称</w:t>
      </w:r>
      <w:r>
        <w:rPr>
          <w:rFonts w:hint="eastAsia"/>
          <w:sz w:val="21"/>
        </w:rPr>
        <w:t>：MBDAP</w:t>
      </w:r>
    </w:p>
    <w:p>
      <w:pPr>
        <w:spacing w:line="360" w:lineRule="auto"/>
        <w:ind w:firstLine="420" w:firstLineChars="200"/>
        <w:jc w:val="both"/>
        <w:rPr>
          <w:rFonts w:hint="eastAsia"/>
          <w:sz w:val="21"/>
        </w:rPr>
      </w:pPr>
      <w:r>
        <w:rPr>
          <w:rFonts w:hint="eastAsia"/>
          <w:sz w:val="21"/>
        </w:rPr>
        <w:t xml:space="preserve">版本号：1.0 </w:t>
      </w:r>
    </w:p>
    <w:p>
      <w:pPr>
        <w:spacing w:line="360" w:lineRule="auto"/>
        <w:ind w:firstLine="420" w:firstLineChars="200"/>
        <w:jc w:val="both"/>
        <w:rPr>
          <w:rFonts w:hint="eastAsia"/>
          <w:sz w:val="21"/>
        </w:rPr>
      </w:pPr>
    </w:p>
    <w:bookmarkStart w:id="7" w:name="_Tochvaxwz"/>
    <w:p>
      <w:pPr>
        <w:pStyle w:val="000037"/>
        <w:numPr>
          <w:ilvl w:val="1"/>
          <w:numId w:val="1"/>
        </w:numPr>
        <w:rPr>
          <w:rFonts w:hint="eastAsia"/>
        </w:rPr>
      </w:pPr>
      <w:r>
        <w:rPr>
          <w:rFonts w:hint="eastAsia"/>
        </w:rPr>
        <w:t>软件描述</w:t>
      </w:r>
      <w:bookmarkEnd w:id="7"/>
    </w:p>
    <w:bookmarkStart w:id="8" w:name="_Tocu98cgc"/>
    <w:p>
      <w:pPr>
        <w:pStyle w:val="000038"/>
        <w:numPr>
          <w:ilvl w:val="2"/>
          <w:numId w:val="1"/>
        </w:numPr>
        <w:rPr>
          <w:rFonts w:hint="eastAsia"/>
        </w:rPr>
      </w:pPr>
      <w:r>
        <w:rPr>
          <w:rFonts w:hint="eastAsia"/>
        </w:rPr>
        <w:t>系统属性</w:t>
      </w:r>
      <w:bookmarkEnd w:id="8"/>
    </w:p>
    <w:p>
      <w:pPr>
        <w:spacing w:line="360" w:lineRule="auto"/>
        <w:ind w:firstLine="420" w:firstLineChars="200"/>
        <w:jc w:val="both"/>
        <w:rPr>
          <w:rFonts w:hint="eastAsia"/>
          <w:sz w:val="21"/>
        </w:rPr>
      </w:pPr>
      <w:r>
        <w:rPr>
          <w:rFonts w:hint="eastAsia"/>
          <w:sz w:val="21"/>
        </w:rPr>
        <w:t>本系统是一个独立开发的网站。在系统中</w:t>
      </w:r>
      <w:r>
        <w:rPr>
          <w:rFonts w:hint="eastAsia"/>
          <w:sz w:val="21"/>
        </w:rPr>
        <w:t>用户可以按</w:t>
      </w:r>
      <w:r>
        <w:rPr>
          <w:rFonts w:hint="eastAsia"/>
          <w:sz w:val="21"/>
        </w:rPr>
        <w:t>各自需求进行</w:t>
      </w:r>
      <w:r>
        <w:rPr>
          <w:rFonts w:hint="eastAsia"/>
          <w:sz w:val="21"/>
        </w:rPr>
        <w:t>感兴趣电影的查找以及根据用户收藏兴趣等推荐其可能想要观看的电影。</w:t>
      </w:r>
    </w:p>
    <w:p>
      <w:pPr>
        <w:spacing w:line="360" w:lineRule="auto"/>
        <w:ind w:firstLine="420" w:firstLineChars="200"/>
        <w:jc w:val="both"/>
        <w:rPr>
          <w:rFonts w:hint="eastAsia"/>
          <w:sz w:val="21"/>
        </w:rPr>
      </w:pPr>
    </w:p>
    <w:bookmarkStart w:id="9" w:name="_Tocwl9cnd"/>
    <w:p>
      <w:pPr>
        <w:pStyle w:val="000038"/>
        <w:numPr>
          <w:ilvl w:val="2"/>
          <w:numId w:val="1"/>
        </w:numPr>
        <w:rPr>
          <w:rFonts w:hint="eastAsia"/>
        </w:rPr>
      </w:pPr>
      <w:r>
        <w:rPr>
          <w:rFonts w:hint="eastAsia"/>
        </w:rPr>
        <w:t>开发背景</w:t>
      </w:r>
      <w:bookmarkEnd w:id="9"/>
    </w:p>
    <w:p>
      <w:pPr>
        <w:snapToGrid/>
        <w:spacing w:line="240"/>
        <w:rPr/>
      </w:pPr>
      <w:r>
        <w:rPr>
          <w:i w:val="false"/>
          <w:strike w:val="false"/>
          <w:color w:val="000000"/>
          <w:u w:val="none"/>
        </w:rPr>
        <w:t xml:space="preserve">    《时光网电影大数据分析平台》旨在通过高级数据分析和机器学习技术，为华迪学员、高校、IT企业以及广大电影爱好者提供深入、全面的电影数据分析服务。该平台将采集、记录、分析电影相关的多维数据，包括但不限于票房、上映地区、分类、评分、导演和主演信息，以支持用户的搜索查找需求和个性化电影推荐。</w:t>
      </w:r>
    </w:p>
    <w:p>
      <w:pPr>
        <w:spacing w:line="360" w:lineRule="auto"/>
        <w:ind w:firstLine="420" w:firstLineChars="200"/>
        <w:jc w:val="both"/>
        <w:rPr>
          <w:rFonts w:hint="eastAsia"/>
          <w:sz w:val="21"/>
        </w:rPr>
      </w:pPr>
      <w:r>
        <w:rPr>
          <w:rFonts w:hint="eastAsia"/>
          <w:sz w:val="21"/>
        </w:rPr>
        <w:t>本系统的应用目标是全国的个人用户。</w:t>
      </w:r>
    </w:p>
    <w:bookmarkStart w:id="10" w:name="_Tock985gf"/>
    <w:p>
      <w:pPr>
        <w:pStyle w:val="000038"/>
        <w:numPr>
          <w:ilvl w:val="2"/>
          <w:numId w:val="1"/>
        </w:numPr>
        <w:rPr>
          <w:rFonts w:hint="eastAsia"/>
        </w:rPr>
      </w:pPr>
      <w:r>
        <w:rPr>
          <w:rFonts w:hint="eastAsia"/>
        </w:rPr>
        <w:t>软件功能</w:t>
      </w:r>
      <w:bookmarkEnd w:id="10"/>
    </w:p>
    <w:p>
      <w:pPr>
        <w:pBdr>
          <w:bottom/>
        </w:pBdr>
        <w:spacing w:line="360" w:lineRule="auto"/>
        <w:ind w:firstLine="420" w:firstLineChars="200"/>
        <w:rPr>
          <w:rFonts w:hint="eastAsia"/>
          <w:sz w:val="21"/>
        </w:rPr>
      </w:pPr>
      <w:r>
        <w:rPr>
          <w:rFonts w:hint="eastAsia"/>
          <w:sz w:val="21"/>
        </w:rPr>
        <w:t>系统分成</w:t>
      </w:r>
      <w:r>
        <w:rPr>
          <w:rFonts w:hint="eastAsia"/>
          <w:sz w:val="21"/>
        </w:rPr>
        <w:t>三</w:t>
      </w:r>
      <w:r>
        <w:rPr>
          <w:rFonts w:hint="eastAsia"/>
          <w:sz w:val="21"/>
        </w:rPr>
        <w:t>大模块：</w:t>
      </w:r>
      <w:r>
        <w:rPr>
          <w:rFonts w:hint="eastAsia"/>
          <w:sz w:val="21"/>
        </w:rPr>
        <w:t>用户模块、电影模块、推荐模块。</w:t>
      </w:r>
    </w:p>
    <w:p>
      <w:pPr>
        <w:spacing w:line="360" w:lineRule="auto"/>
        <w:ind w:left="0" w:firstLineChars="0"/>
        <w:rPr>
          <w:rFonts w:hint="eastAsia"/>
          <w:b/>
          <w:sz w:val="21"/>
        </w:rPr>
      </w:pPr>
      <w:r>
        <w:rPr>
          <w:rFonts w:hint="eastAsia"/>
          <w:b/>
        </w:rPr>
        <w:t>主体结构图</w:t>
      </w:r>
    </w:p>
    <w:p>
      <w:pPr>
        <w:pBdr>
          <w:bottom/>
        </w:pBdr>
        <w:spacing w:line="360" w:lineRule="auto"/>
        <w:ind w:firstLine="420" w:firstLineChars="200"/>
        <w:rPr>
          <w:rFonts w:hint="eastAsia"/>
          <w:sz w:val="21"/>
        </w:rPr>
      </w:pPr>
      <w:r>
        <w:rPr>
          <w:rFonts w:hint="eastAsia"/>
          <w:sz w:val="21"/>
        </w:rPr>
        <w:drawing>
          <wp:inline distT="0" distB="0" distL="0" distR="0">
            <wp:extent cx="4724400" cy="1627773"/>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8"/>
                    <a:srcRect l="0" t="0" r="0" b="0"/>
                    <a:stretch/>
                  </pic:blipFill>
                  <pic:spPr>
                    <a:xfrm rot="0">
                      <a:off x="0" y="0"/>
                      <a:ext cx="4724400" cy="1627773"/>
                    </a:xfrm>
                    <a:prstGeom prst="rect">
                      <a:avLst/>
                    </a:prstGeom>
                  </pic:spPr>
                </pic:pic>
              </a:graphicData>
            </a:graphic>
          </wp:inline>
        </w:drawing>
      </w:r>
    </w:p>
    <w:p>
      <w:pPr>
        <w:spacing w:line="360" w:lineRule="auto"/>
        <w:rPr>
          <w:rFonts w:hint="eastAsia"/>
          <w:sz w:val="21"/>
        </w:rPr>
      </w:pPr>
    </w:p>
    <w:p>
      <w:pPr>
        <w:spacing w:line="360" w:lineRule="auto"/>
        <w:rPr>
          <w:rFonts w:hint="eastAsia"/>
          <w:b/>
          <w:sz w:val="21"/>
        </w:rPr>
      </w:pPr>
      <w:r>
        <w:rPr>
          <w:rFonts w:hint="eastAsia"/>
          <w:b/>
          <w:sz w:val="21"/>
        </w:rPr>
        <w:t>用户模块子结构图</w:t>
      </w:r>
    </w:p>
    <w:p>
      <w:pPr>
        <w:spacing w:line="360" w:lineRule="auto"/>
        <w:ind w:firstLine="400" w:firstLineChars="200"/>
        <w:jc w:val="center"/>
        <w:rPr>
          <w:rFonts w:hint="eastAsia"/>
        </w:rPr>
      </w:pPr>
      <w:r>
        <w:rPr>
          <w:rFonts w:hint="eastAsia"/>
        </w:rPr>
        <w:drawing>
          <wp:inline distT="0" distB="0" distL="0" distR="0">
            <wp:extent cx="3724275" cy="2676525"/>
            <wp:effectExtent l="0" t="0" r="0" b="0"/>
            <wp:docPr id="5" name="picture" descr="descript"/>
            <wp:cNvGraphicFramePr/>
            <a:graphic>
              <a:graphicData uri="http://schemas.openxmlformats.org/drawingml/2006/picture">
                <pic:pic>
                  <pic:nvPicPr>
                    <pic:cNvPr id="6" name="picture" descr="descript"/>
                    <pic:cNvPicPr/>
                  </pic:nvPicPr>
                  <pic:blipFill rotWithShape="true">
                    <a:blip r:embed="rId9"/>
                    <a:stretch/>
                  </pic:blipFill>
                  <pic:spPr>
                    <a:xfrm>
                      <a:off x="0" y="0"/>
                      <a:ext cx="3724275" cy="2676525"/>
                    </a:xfrm>
                    <a:prstGeom prst="rect">
                      <a:avLst/>
                    </a:prstGeom>
                  </pic:spPr>
                </pic:pic>
              </a:graphicData>
            </a:graphic>
          </wp:inline>
        </w:drawing>
      </w:r>
    </w:p>
    <w:p>
      <w:pPr>
        <w:spacing w:line="360" w:lineRule="auto"/>
        <w:ind w:firstLine="400" w:firstLineChars="200"/>
        <w:rPr>
          <w:rFonts w:hint="eastAsia"/>
        </w:rPr>
      </w:pPr>
    </w:p>
    <w:p>
      <w:pPr>
        <w:spacing w:line="360" w:lineRule="auto"/>
        <w:ind w:firstLine="400" w:firstLineChars="200"/>
        <w:rPr>
          <w:rFonts w:hint="eastAsia"/>
        </w:rPr>
      </w:pPr>
    </w:p>
    <w:p>
      <w:pPr>
        <w:spacing w:line="360" w:lineRule="auto"/>
        <w:ind w:firstLine="400" w:firstLineChars="200"/>
        <w:rPr>
          <w:rFonts w:hint="eastAsia"/>
        </w:rPr>
      </w:pPr>
    </w:p>
    <w:p>
      <w:pPr>
        <w:spacing w:line="360" w:lineRule="auto"/>
        <w:ind w:firstLine="400" w:firstLineChars="200"/>
        <w:rPr>
          <w:rFonts w:hint="eastAsia"/>
        </w:rPr>
      </w:pPr>
    </w:p>
    <w:p>
      <w:pPr>
        <w:spacing w:line="360" w:lineRule="auto"/>
        <w:rPr>
          <w:rFonts w:hint="eastAsia"/>
          <w:b/>
          <w:sz w:val="21"/>
        </w:rPr>
      </w:pPr>
      <w:r>
        <w:rPr>
          <w:rFonts w:hint="eastAsia"/>
          <w:b/>
          <w:sz w:val="21"/>
        </w:rPr>
        <w:t>电影模块子结构图</w:t>
      </w:r>
    </w:p>
    <w:p>
      <w:pPr>
        <w:spacing w:line="360" w:lineRule="auto"/>
        <w:rPr>
          <w:rFonts w:hint="eastAsia"/>
          <w:sz w:val="21"/>
        </w:rPr>
      </w:pPr>
    </w:p>
    <w:p>
      <w:pPr>
        <w:pBdr>
          <w:bottom/>
        </w:pBdr>
        <w:spacing w:line="360" w:lineRule="auto"/>
        <w:ind w:firstLine="400" w:firstLineChars="200"/>
        <w:jc w:val="center"/>
        <w:rPr>
          <w:rFonts w:hint="eastAsia"/>
        </w:rPr>
      </w:pPr>
      <w:r>
        <w:rPr>
          <w:rFonts w:hint="eastAsia"/>
        </w:rPr>
        <w:drawing>
          <wp:inline distT="0" distB="0" distL="0" distR="0">
            <wp:extent cx="4200525" cy="2581275"/>
            <wp:effectExtent l="0" t="0" r="0" b="0"/>
            <wp:docPr id="8" name="picture" descr="descript"/>
            <wp:cNvGraphicFramePr/>
            <a:graphic>
              <a:graphicData uri="http://schemas.openxmlformats.org/drawingml/2006/picture">
                <pic:pic>
                  <pic:nvPicPr>
                    <pic:cNvPr id="9" name="picture" descr="descript"/>
                    <pic:cNvPicPr/>
                  </pic:nvPicPr>
                  <pic:blipFill rotWithShape="true">
                    <a:blip r:embed="rId10"/>
                    <a:stretch/>
                  </pic:blipFill>
                  <pic:spPr>
                    <a:xfrm>
                      <a:off x="0" y="0"/>
                      <a:ext cx="4200525" cy="2581275"/>
                    </a:xfrm>
                    <a:prstGeom prst="rect">
                      <a:avLst/>
                    </a:prstGeom>
                  </pic:spPr>
                </pic:pic>
              </a:graphicData>
            </a:graphic>
          </wp:inline>
        </w:drawing>
      </w:r>
    </w:p>
    <w:p>
      <w:pPr>
        <w:spacing w:line="360" w:lineRule="auto"/>
        <w:rPr>
          <w:rFonts w:hint="eastAsia"/>
          <w:b/>
          <w:sz w:val="21"/>
        </w:rPr>
      </w:pPr>
      <w:r>
        <w:rPr>
          <w:rFonts w:hint="eastAsia"/>
          <w:b/>
          <w:sz w:val="21"/>
        </w:rPr>
        <w:t>推荐模块子结构图</w:t>
      </w:r>
    </w:p>
    <w:p>
      <w:pPr>
        <w:spacing w:line="360" w:lineRule="auto"/>
        <w:ind w:firstLine="400" w:firstLineChars="200"/>
        <w:jc w:val="center"/>
        <w:rPr>
          <w:rFonts w:hint="eastAsia"/>
        </w:rPr>
      </w:pPr>
      <w:r>
        <w:rPr>
          <w:rFonts w:hint="eastAsia"/>
        </w:rPr>
        <w:drawing>
          <wp:inline distT="0" distB="0" distL="0" distR="0">
            <wp:extent cx="3152775" cy="2771775"/>
            <wp:effectExtent l="0" t="0" r="0" b="0"/>
            <wp:docPr id="11" name="picture" descr="descript"/>
            <wp:cNvGraphicFramePr/>
            <a:graphic>
              <a:graphicData uri="http://schemas.openxmlformats.org/drawingml/2006/picture">
                <pic:pic>
                  <pic:nvPicPr>
                    <pic:cNvPr id="12" name="picture" descr="descript"/>
                    <pic:cNvPicPr/>
                  </pic:nvPicPr>
                  <pic:blipFill rotWithShape="true">
                    <a:blip r:embed="rId11"/>
                    <a:stretch/>
                  </pic:blipFill>
                  <pic:spPr>
                    <a:xfrm>
                      <a:off x="0" y="0"/>
                      <a:ext cx="3152775" cy="2771775"/>
                    </a:xfrm>
                    <a:prstGeom prst="rect">
                      <a:avLst/>
                    </a:prstGeom>
                  </pic:spPr>
                </pic:pic>
              </a:graphicData>
            </a:graphic>
          </wp:inline>
        </w:drawing>
      </w:r>
    </w:p>
    <w:p>
      <w:pPr>
        <w:spacing w:line="360" w:lineRule="auto"/>
        <w:ind w:left="0" w:firstLineChars="0"/>
        <w:rPr>
          <w:rFonts w:hint="eastAsia"/>
          <w:sz w:val="21"/>
        </w:rPr>
      </w:pPr>
    </w:p>
    <w:bookmarkStart w:id="11" w:name="_Tocvdda5u"/>
    <w:p>
      <w:pPr>
        <w:pStyle w:val="000037"/>
        <w:numPr>
          <w:ilvl w:val="1"/>
          <w:numId w:val="1"/>
        </w:numPr>
        <w:rPr>
          <w:rFonts w:hint="eastAsia"/>
        </w:rPr>
      </w:pPr>
      <w:r>
        <w:rPr>
          <w:rFonts w:hint="eastAsia"/>
        </w:rPr>
        <w:t>用户的特点</w:t>
      </w:r>
      <w:bookmarkEnd w:id="11"/>
    </w:p>
    <w:p>
      <w:pPr>
        <w:spacing w:line="360" w:lineRule="auto"/>
        <w:ind w:firstLine="420" w:firstLineChars="200"/>
        <w:jc w:val="both"/>
        <w:rPr>
          <w:rFonts w:hint="eastAsia"/>
          <w:sz w:val="21"/>
        </w:rPr>
      </w:pPr>
      <w:r>
        <w:rPr>
          <w:rFonts w:hint="eastAsia"/>
          <w:sz w:val="21"/>
        </w:rPr>
        <w:t>用户能够熟练的使用Windows操作系统，能使用浏览器上网</w:t>
      </w:r>
      <w:r>
        <w:rPr>
          <w:rFonts w:hint="eastAsia"/>
          <w:sz w:val="21"/>
        </w:rPr>
        <w:t>。</w:t>
      </w:r>
    </w:p>
    <w:bookmarkStart w:id="12" w:name="_Tocj60us6"/>
    <w:p>
      <w:pPr>
        <w:pStyle w:val="000037"/>
        <w:numPr>
          <w:ilvl w:val="1"/>
          <w:numId w:val="1"/>
        </w:numPr>
        <w:rPr>
          <w:rFonts w:hint="eastAsia"/>
        </w:rPr>
      </w:pPr>
      <w:r>
        <w:rPr>
          <w:rFonts w:hint="eastAsia"/>
        </w:rPr>
        <w:t xml:space="preserve">限制与约束 </w:t>
      </w:r>
      <w:bookmarkEnd w:id="12"/>
    </w:p>
    <w:p>
      <w:pPr>
        <w:spacing w:line="360" w:lineRule="auto"/>
        <w:ind w:firstLine="420" w:firstLineChars="200"/>
        <w:jc w:val="both"/>
        <w:rPr>
          <w:rFonts w:hint="eastAsia"/>
          <w:sz w:val="21"/>
        </w:rPr>
      </w:pPr>
      <w:r>
        <w:rPr>
          <w:rFonts w:hint="eastAsia"/>
          <w:sz w:val="21"/>
        </w:rPr>
        <w:t>系统运行环境</w:t>
      </w:r>
    </w:p>
    <w:p>
      <w:pPr>
        <w:spacing w:line="360" w:lineRule="auto"/>
        <w:ind w:firstLine="420" w:firstLineChars="200"/>
        <w:jc w:val="both"/>
        <w:rPr>
          <w:rFonts w:hint="eastAsia"/>
          <w:sz w:val="21"/>
        </w:rPr>
      </w:pPr>
      <w:r>
        <w:rPr>
          <w:rFonts w:hint="eastAsia"/>
          <w:sz w:val="21"/>
        </w:rPr>
        <w:t>操作系统：</w:t>
      </w:r>
      <w:r>
        <w:rPr>
          <w:rFonts w:hint="eastAsia"/>
        </w:rPr>
        <w:t>简体中文Windows</w:t>
      </w:r>
      <w:r>
        <w:rPr>
          <w:rFonts w:hint="eastAsia"/>
        </w:rPr>
        <w:t>10</w:t>
      </w:r>
    </w:p>
    <w:p>
      <w:pPr>
        <w:spacing w:line="360" w:lineRule="auto"/>
        <w:ind w:firstLine="420" w:firstLineChars="200"/>
        <w:jc w:val="both"/>
        <w:rPr>
          <w:rFonts w:hint="eastAsia"/>
          <w:sz w:val="21"/>
        </w:rPr>
      </w:pPr>
      <w:r>
        <w:rPr>
          <w:rFonts w:hint="eastAsia"/>
          <w:sz w:val="21"/>
        </w:rPr>
        <w:t>数据库：</w:t>
      </w:r>
      <w:r>
        <w:rPr>
          <w:rFonts w:hint="eastAsia"/>
          <w:sz w:val="21"/>
        </w:rPr>
        <w:t>MySQL</w:t>
      </w:r>
    </w:p>
    <w:p>
      <w:pPr>
        <w:spacing w:line="360" w:lineRule="auto"/>
        <w:ind w:firstLine="420" w:firstLineChars="200"/>
        <w:jc w:val="both"/>
        <w:rPr>
          <w:rFonts w:hint="eastAsia"/>
          <w:sz w:val="21"/>
        </w:rPr>
      </w:pPr>
      <w:r>
        <w:rPr>
          <w:rFonts w:hint="eastAsia"/>
          <w:sz w:val="21"/>
        </w:rPr>
        <w:t>浏览器：</w:t>
      </w:r>
      <w:r>
        <w:rPr>
          <w:rFonts w:hint="eastAsia"/>
          <w:sz w:val="21"/>
        </w:rPr>
        <w:t>Edge、Firefox</w:t>
      </w:r>
    </w:p>
    <w:p>
      <w:pPr>
        <w:spacing w:line="360" w:lineRule="auto"/>
        <w:ind w:firstLine="420" w:firstLineChars="200"/>
        <w:jc w:val="both"/>
        <w:rPr>
          <w:rFonts w:hint="eastAsia"/>
          <w:sz w:val="21"/>
        </w:rPr>
      </w:pPr>
    </w:p>
    <w:p>
      <w:pPr>
        <w:spacing w:line="360" w:lineRule="auto"/>
        <w:ind w:firstLine="420" w:firstLineChars="200"/>
        <w:jc w:val="both"/>
        <w:rPr>
          <w:rFonts w:hint="eastAsia"/>
          <w:sz w:val="21"/>
        </w:rPr>
      </w:pPr>
      <w:r>
        <w:rPr>
          <w:rFonts w:hint="eastAsia"/>
          <w:sz w:val="21"/>
        </w:rPr>
        <w:t>硬件限制</w:t>
      </w:r>
    </w:p>
    <w:p>
      <w:pPr>
        <w:ind w:left="720" w:leftChars="360"/>
        <w:rPr>
          <w:rFonts w:hint="eastAsia"/>
          <w:sz w:val="21"/>
        </w:rPr>
      </w:pPr>
      <w:r>
        <w:rPr>
          <w:rFonts w:hint="eastAsia"/>
          <w:sz w:val="21"/>
        </w:rPr>
        <w:t>CPU：</w:t>
      </w:r>
      <w:r>
        <w:rPr>
          <w:i w:val="false"/>
          <w:strike w:val="false"/>
          <w:spacing w:val="0"/>
          <w:u w:val="none"/>
        </w:rPr>
        <w:t>11th Gen Intel(R) Core(TM) i7-11800H @ 2.30GHz</w:t>
      </w:r>
      <w:r>
        <w:rPr>
          <w:rFonts w:hint="eastAsia"/>
          <w:sz w:val="21"/>
        </w:rPr>
        <w:t xml:space="preserve"> </w:t>
      </w:r>
    </w:p>
    <w:p>
      <w:pPr>
        <w:ind w:left="720" w:leftChars="360"/>
        <w:rPr>
          <w:rFonts w:hint="eastAsia"/>
          <w:sz w:val="21"/>
        </w:rPr>
      </w:pPr>
      <w:r>
        <w:rPr>
          <w:rFonts w:hint="eastAsia"/>
          <w:sz w:val="21"/>
        </w:rPr>
        <w:t>内存：</w:t>
      </w:r>
      <w:r>
        <w:rPr>
          <w:rFonts w:hint="eastAsia"/>
          <w:sz w:val="21"/>
        </w:rPr>
        <w:t>8</w:t>
      </w:r>
      <w:r>
        <w:rPr>
          <w:rFonts w:hint="eastAsia"/>
          <w:sz w:val="21"/>
        </w:rPr>
        <w:t>GB</w:t>
      </w:r>
    </w:p>
    <w:p>
      <w:pPr>
        <w:ind w:left="720" w:leftChars="360"/>
        <w:rPr>
          <w:rFonts w:hint="eastAsia"/>
          <w:sz w:val="21"/>
        </w:rPr>
      </w:pPr>
      <w:r>
        <w:rPr>
          <w:rFonts w:hint="eastAsia"/>
          <w:sz w:val="21"/>
        </w:rPr>
        <w:t>硬盘：</w:t>
      </w:r>
      <w:r>
        <w:rPr>
          <w:rFonts w:hint="eastAsia"/>
          <w:sz w:val="21"/>
        </w:rPr>
        <w:t>1T</w:t>
      </w:r>
      <w:r>
        <w:rPr>
          <w:rFonts w:hint="eastAsia"/>
          <w:sz w:val="21"/>
        </w:rPr>
        <w:t>B</w:t>
      </w:r>
    </w:p>
    <w:p>
      <w:pPr>
        <w:spacing w:line="360" w:lineRule="auto"/>
        <w:ind w:firstLine="420" w:firstLineChars="200"/>
        <w:jc w:val="both"/>
        <w:rPr>
          <w:rFonts w:hint="eastAsia"/>
          <w:sz w:val="21"/>
        </w:rPr>
      </w:pPr>
      <w:r>
        <w:rPr>
          <w:rFonts w:hint="eastAsia"/>
          <w:sz w:val="21"/>
        </w:rPr>
        <w:t>网络</w:t>
      </w:r>
    </w:p>
    <w:p>
      <w:pPr>
        <w:ind w:left="720"/>
        <w:rPr>
          <w:rFonts w:hint="eastAsia"/>
          <w:sz w:val="21"/>
        </w:rPr>
      </w:pPr>
      <w:r>
        <w:rPr>
          <w:rFonts w:hint="eastAsia"/>
          <w:sz w:val="21"/>
        </w:rPr>
        <w:t>以太网：100M</w:t>
      </w:r>
    </w:p>
    <w:bookmarkStart w:id="13" w:name="_Tocqmxi2u"/>
    <w:p>
      <w:pPr>
        <w:pStyle w:val="000035"/>
        <w:numPr>
          <w:ilvl w:val="0"/>
          <w:numId w:val="1"/>
        </w:numPr>
        <w:ind/>
        <w:rPr>
          <w:rFonts w:hint="eastAsia"/>
        </w:rPr>
      </w:pPr>
      <w:r>
        <w:rPr>
          <w:rFonts w:hint="eastAsia"/>
        </w:rPr>
        <w:t>具体需求</w:t>
      </w:r>
      <w:bookmarkEnd w:id="13"/>
    </w:p>
    <w:p>
      <w:pPr>
        <w:pStyle w:val="000037"/>
        <w:numPr>
          <w:ilvl w:val="1"/>
          <w:numId w:val="1"/>
        </w:numPr>
        <w:pBdr>
          <w:bottom/>
        </w:pBdr>
        <w:ind/>
        <w:rPr>
          <w:rFonts w:hint="eastAsia"/>
        </w:rPr>
      </w:pPr>
      <w:r>
        <w:rPr>
          <w:rFonts w:hint="eastAsia"/>
        </w:rPr>
        <w:t>用户模块</w:t>
      </w:r>
    </w:p>
    <w:bookmarkStart w:id="14" w:name="_Toc16288"/>
    <w:bookmarkStart w:id="15" w:name="_Tocmsij8z"/>
    <w:p>
      <w:pPr>
        <w:pStyle w:val="000038"/>
        <w:numPr>
          <w:ilvl w:val="2"/>
          <w:numId w:val="1"/>
        </w:numPr>
        <w:rPr>
          <w:rFonts w:hint="eastAsia"/>
        </w:rPr>
      </w:pPr>
      <w:r>
        <w:rPr>
          <w:rFonts w:hint="eastAsia"/>
        </w:rPr>
        <w:t>用户注册</w:t>
      </w:r>
      <w:bookmarkEnd w:id="14"/>
      <w:bookmarkEnd w:id="15"/>
    </w:p>
    <w:p>
      <w:pPr>
        <w:pBdr/>
        <w:ind w:left="360" w:leftChars="180"/>
        <w:rPr>
          <w:rFonts w:hint="eastAsia"/>
        </w:rPr>
      </w:pPr>
      <w:r>
        <w:rPr>
          <w:rFonts w:hint="eastAsia"/>
        </w:rPr>
        <w:t>普通用户点击注册按钮，跳转至注册页面。用户注册分为四个步骤，依次是填写账户基本信息、验证账户信息、完善用户信息、注册成功，其中前两个步骤必须完成。完成并填写相应的基本信息，系统检查信息无误后，用户可以填写偏好数据，系统记录偏好数据，完成注册。</w:t>
      </w:r>
    </w:p>
    <w:p>
      <w:pPr>
        <w:ind w:left="360" w:leftChars="180"/>
        <w:jc w:val="center"/>
        <w:rPr>
          <w:rFonts w:hint="eastAsia"/>
        </w:rPr>
      </w:pPr>
      <w:r>
        <w:rPr>
          <w:rFonts w:hint="eastAsia"/>
        </w:rPr>
        <w:drawing>
          <wp:inline distT="0" distB="0" distL="0" distR="0">
            <wp:extent cx="2494448" cy="5724721"/>
            <wp:effectExtent l="0" t="0" r="0" b="0"/>
            <wp:docPr id="14" name="picture" descr="descript"/>
            <wp:cNvGraphicFramePr/>
            <a:graphic>
              <a:graphicData uri="http://schemas.openxmlformats.org/drawingml/2006/picture">
                <pic:pic>
                  <pic:nvPicPr>
                    <pic:cNvPr id="15" name="picture" descr="descript"/>
                    <pic:cNvPicPr/>
                  </pic:nvPicPr>
                  <pic:blipFill rotWithShape="true">
                    <a:blip r:embed="rId12"/>
                    <a:srcRect l="0" t="0" r="0" b="0"/>
                    <a:stretch/>
                  </pic:blipFill>
                  <pic:spPr>
                    <a:xfrm rot="0">
                      <a:off x="0" y="0"/>
                      <a:ext cx="2494448" cy="5724721"/>
                    </a:xfrm>
                    <a:prstGeom prst="rect">
                      <a:avLst/>
                    </a:prstGeom>
                  </pic:spPr>
                </pic:pic>
              </a:graphicData>
            </a:graphic>
          </wp:inline>
        </w:drawing>
      </w:r>
    </w:p>
    <w:bookmarkStart w:id="16" w:name="_Toceewjg0"/>
    <w:p>
      <w:pPr>
        <w:pStyle w:val="000038"/>
        <w:numPr>
          <w:ilvl w:val="2"/>
          <w:numId w:val="1"/>
        </w:numPr>
        <w:snapToGrid w:val="false"/>
        <w:rPr/>
      </w:pPr>
      <w:r>
        <w:rPr>
          <w:rFonts w:hint="eastAsia"/>
        </w:rPr>
        <w:t>用户登录</w:t>
      </w:r>
      <w:bookmarkEnd w:id="16"/>
    </w:p>
    <w:p>
      <w:pPr>
        <w:ind w:firstLine="400"/>
        <w:rPr>
          <w:rFonts w:hint="eastAsia"/>
        </w:rPr>
      </w:pPr>
      <w:r>
        <w:rPr>
          <w:rFonts w:hint="eastAsia"/>
        </w:rPr>
        <w:t>用户登录包括</w:t>
      </w:r>
      <w:r>
        <w:rPr>
          <w:rFonts w:hint="eastAsia"/>
        </w:rPr>
        <w:t>普通</w:t>
      </w:r>
      <w:r>
        <w:rPr>
          <w:rFonts w:hint="eastAsia"/>
        </w:rPr>
        <w:t>用户登录，</w:t>
      </w:r>
    </w:p>
    <w:p>
      <w:pPr>
        <w:ind w:firstLine="400"/>
        <w:rPr>
          <w:rFonts w:hint="eastAsia"/>
        </w:rPr>
      </w:pPr>
      <w:r>
        <w:rPr>
          <w:rFonts w:hint="eastAsia"/>
        </w:rPr>
        <w:t>整个流程如图：</w:t>
      </w:r>
    </w:p>
    <w:p>
      <w:pPr>
        <w:spacing w:before="156" w:beforeLines="50" w:line="360" w:lineRule="auto"/>
        <w:ind w:firstLine="709"/>
        <w:jc w:val="center"/>
        <w:rPr>
          <w:rFonts w:hint="eastAsia"/>
        </w:rPr>
      </w:pPr>
      <w:r>
        <w:rPr>
          <w:rFonts w:hint="eastAsia"/>
        </w:rPr>
        <w:drawing>
          <wp:inline distT="0" distB="0" distL="0" distR="0">
            <wp:extent cx="2123203" cy="3975218"/>
            <wp:effectExtent l="0" t="0" r="0" b="0"/>
            <wp:docPr id="17" name="picture" descr="descript"/>
            <wp:cNvGraphicFramePr/>
            <a:graphic>
              <a:graphicData uri="http://schemas.openxmlformats.org/drawingml/2006/picture">
                <pic:pic>
                  <pic:nvPicPr>
                    <pic:cNvPr id="18" name="picture" descr="descript"/>
                    <pic:cNvPicPr/>
                  </pic:nvPicPr>
                  <pic:blipFill rotWithShape="true">
                    <a:blip r:embed="rId13"/>
                    <a:srcRect l="0" t="0" r="0" b="0"/>
                    <a:stretch/>
                  </pic:blipFill>
                  <pic:spPr>
                    <a:xfrm rot="0">
                      <a:off x="0" y="0"/>
                      <a:ext cx="2123203" cy="3975218"/>
                    </a:xfrm>
                    <a:prstGeom prst="rect">
                      <a:avLst/>
                    </a:prstGeom>
                  </pic:spPr>
                </pic:pic>
              </a:graphicData>
            </a:graphic>
          </wp:inline>
        </w:drawing>
      </w:r>
    </w:p>
    <w:p>
      <w:pPr>
        <w:ind w:firstLine="400"/>
        <w:rPr>
          <w:rFonts w:hint="eastAsia"/>
        </w:rPr>
      </w:pPr>
      <w:r>
        <w:rPr>
          <w:rFonts w:hint="eastAsia"/>
        </w:rPr>
        <w:t>个人用户进入首页，在登录框中输入自己的用户名和密码，点击</w:t>
      </w:r>
      <w:r>
        <w:rPr>
          <w:rFonts w:hint="eastAsia"/>
        </w:rPr>
        <w:t>登录</w:t>
      </w:r>
      <w:r>
        <w:rPr>
          <w:rFonts w:hint="eastAsia"/>
        </w:rPr>
        <w:t>按钮进入后台进行验正，如果验正通过，进入个人</w:t>
      </w:r>
      <w:r>
        <w:rPr>
          <w:rFonts w:hint="eastAsia"/>
        </w:rPr>
        <w:t>首页</w:t>
      </w:r>
      <w:r>
        <w:rPr>
          <w:rFonts w:hint="eastAsia"/>
        </w:rPr>
        <w:t>，如果未通过验正，则转至登录框，提示用户</w:t>
      </w:r>
      <w:r>
        <w:rPr>
          <w:rFonts w:hint="eastAsia"/>
        </w:rPr>
        <w:t>账户或密码错误</w:t>
      </w:r>
      <w:r>
        <w:rPr>
          <w:rFonts w:hint="eastAsia"/>
        </w:rPr>
        <w:t>，如此直到用户信息通过验证，再执行通过验证的后续操作，直到结束，其用例图如下：</w:t>
      </w:r>
    </w:p>
    <w:p>
      <w:pPr>
        <w:jc w:val="center"/>
        <w:rPr>
          <w:rFonts w:hint="eastAsia"/>
        </w:rPr>
      </w:pPr>
      <w:r>
        <w:rPr>
          <w:rFonts w:hint="eastAsia"/>
        </w:rPr>
        <w:pict>
          <v:shape id="图片 16" style="width:286.5pt;height:130.5pt;mso-position-horizontal-relative:page;mso-position-vertical-relative:page" o:spid="_x0000_i1041" filled="f" stroked="f" type="#_x0000_t75">
            <v:path o:extrusionok="f"/>
            <v:imagedata o:title="" r:id="rId14"/>
            <o:lock v:ext="edit" aspectratio="t"/>
          </v:shape>
        </w:pict>
      </w:r>
    </w:p>
    <w:bookmarkStart w:id="17" w:name="_Tocpymwvr"/>
    <w:p>
      <w:pPr>
        <w:pStyle w:val="000038"/>
        <w:numPr>
          <w:ilvl w:val="2"/>
          <w:numId w:val="1"/>
        </w:numPr>
        <w:rPr>
          <w:rFonts w:hint="eastAsia"/>
        </w:rPr>
      </w:pPr>
      <w:r>
        <w:rPr>
          <w:rFonts w:hint="eastAsia"/>
        </w:rPr>
        <w:t>忘记密码</w:t>
      </w:r>
      <w:bookmarkEnd w:id="17"/>
    </w:p>
    <w:p>
      <w:pPr>
        <w:ind w:firstLine="400"/>
        <w:jc w:val="center"/>
        <w:rPr>
          <w:rFonts w:hint="eastAsia"/>
        </w:rPr>
      </w:pPr>
      <w:r>
        <w:rPr>
          <w:rFonts w:hint="eastAsia"/>
        </w:rPr>
        <w:t>忘记密码是方便那些许久未用密码登录的用户找回密码使用。忘记密码功能</w:t>
      </w:r>
    </w:p>
    <w:p>
      <w:pPr>
        <w:pBdr/>
        <w:ind w:firstLine="400"/>
        <w:jc w:val="both"/>
        <w:rPr>
          <w:rFonts w:hint="eastAsia"/>
        </w:rPr>
      </w:pPr>
      <w:r>
        <w:rPr>
          <w:rFonts w:hint="eastAsia"/>
        </w:rPr>
        <w:t>也分为三个步骤，分别是账号核实、验证信息、重置密码。用户需要正确地给出账号及其对应邮箱，在正确填写邮箱验证码后，即可重置密码。在正确输入新的密码后，用户即可重新登陆。</w:t>
      </w:r>
    </w:p>
    <w:p>
      <w:pPr>
        <w:pBdr>
          <w:bottom/>
        </w:pBdr>
        <w:ind w:firstLine="400"/>
        <w:jc w:val="center"/>
        <w:rPr>
          <w:rFonts w:hint="eastAsia"/>
        </w:rPr>
      </w:pPr>
      <w:r>
        <w:rPr>
          <w:rFonts w:hint="eastAsia"/>
        </w:rPr>
        <w:drawing>
          <wp:inline distT="0" distB="0" distL="0" distR="0">
            <wp:extent cx="2078092" cy="8988249"/>
            <wp:effectExtent l="0" t="0" r="0" b="0"/>
            <wp:docPr id="20" name="picture" descr="descript"/>
            <wp:cNvGraphicFramePr/>
            <a:graphic>
              <a:graphicData uri="http://schemas.openxmlformats.org/drawingml/2006/picture">
                <pic:pic>
                  <pic:nvPicPr>
                    <pic:cNvPr id="21" name="picture" descr="descript"/>
                    <pic:cNvPicPr/>
                  </pic:nvPicPr>
                  <pic:blipFill rotWithShape="true">
                    <a:blip r:embed="rId15"/>
                    <a:srcRect l="0" t="0" r="0" b="0"/>
                    <a:stretch/>
                  </pic:blipFill>
                  <pic:spPr>
                    <a:xfrm rot="0">
                      <a:off x="0" y="0"/>
                      <a:ext cx="2078092" cy="8988249"/>
                    </a:xfrm>
                    <a:prstGeom prst="rect">
                      <a:avLst/>
                    </a:prstGeom>
                  </pic:spPr>
                </pic:pic>
              </a:graphicData>
            </a:graphic>
          </wp:inline>
        </w:drawing>
      </w:r>
    </w:p>
    <w:bookmarkStart w:id="18" w:name="_Toccnti6s"/>
    <w:p>
      <w:pPr>
        <w:pStyle w:val="000038"/>
        <w:numPr>
          <w:ilvl w:val="2"/>
          <w:numId w:val="1"/>
        </w:numPr>
        <w:rPr>
          <w:rFonts w:hint="eastAsia"/>
        </w:rPr>
      </w:pPr>
      <w:r>
        <w:rPr>
          <w:rFonts w:hint="eastAsia"/>
        </w:rPr>
        <w:t>修改信息</w:t>
      </w:r>
      <w:bookmarkEnd w:id="18"/>
    </w:p>
    <w:p>
      <w:pPr>
        <w:ind w:firstLine="400"/>
        <w:rPr>
          <w:rFonts w:hint="eastAsia"/>
        </w:rPr>
      </w:pPr>
      <w:r>
        <w:rPr>
          <w:rFonts w:hint="eastAsia"/>
        </w:rPr>
        <w:t>此模块用于用户</w:t>
      </w:r>
      <w:r>
        <w:rPr>
          <w:rFonts w:hint="eastAsia"/>
        </w:rPr>
        <w:t>修改个人信息</w:t>
      </w:r>
      <w:r>
        <w:rPr>
          <w:rFonts w:hint="eastAsia"/>
        </w:rPr>
        <w:t>。</w:t>
      </w:r>
    </w:p>
    <w:p>
      <w:pPr>
        <w:ind w:firstLine="400"/>
        <w:rPr>
          <w:rFonts w:hint="eastAsia"/>
        </w:rPr>
      </w:pPr>
      <w:r>
        <w:rPr>
          <w:rFonts w:hint="eastAsia"/>
        </w:rPr>
        <w:t>修改信息</w:t>
      </w:r>
      <w:r>
        <w:rPr>
          <w:rFonts w:hint="eastAsia"/>
        </w:rPr>
        <w:t>具体的流程如下图所示：</w:t>
      </w:r>
    </w:p>
    <w:p>
      <w:pPr>
        <w:jc w:val="center"/>
        <w:rPr/>
      </w:pPr>
      <w:r>
        <w:rPr/>
        <w:drawing>
          <wp:inline distT="0" distB="0" distL="0" distR="0">
            <wp:extent cx="3007272" cy="4516498"/>
            <wp:effectExtent l="0" t="0" r="0" b="0"/>
            <wp:docPr id="23" name="picture" descr="descript"/>
            <wp:cNvGraphicFramePr/>
            <a:graphic>
              <a:graphicData uri="http://schemas.openxmlformats.org/drawingml/2006/picture">
                <pic:pic>
                  <pic:nvPicPr>
                    <pic:cNvPr id="24" name="picture" descr="descript"/>
                    <pic:cNvPicPr/>
                  </pic:nvPicPr>
                  <pic:blipFill rotWithShape="true">
                    <a:blip r:embed="rId16"/>
                    <a:srcRect l="0" t="0" r="0" b="0"/>
                    <a:stretch/>
                  </pic:blipFill>
                  <pic:spPr>
                    <a:xfrm rot="0">
                      <a:off x="0" y="0"/>
                      <a:ext cx="3007272" cy="4516498"/>
                    </a:xfrm>
                    <a:prstGeom prst="rect">
                      <a:avLst/>
                    </a:prstGeom>
                  </pic:spPr>
                </pic:pic>
              </a:graphicData>
            </a:graphic>
          </wp:inline>
        </w:drawing>
      </w:r>
    </w:p>
    <w:p>
      <w:pPr>
        <w:numPr/>
        <w:pBdr>
          <w:bottom/>
        </w:pBdr>
        <w:ind w:firstLine="400"/>
        <w:rPr>
          <w:rFonts w:hint="eastAsia"/>
        </w:rPr>
      </w:pPr>
      <w:r>
        <w:rPr>
          <w:rFonts w:hint="eastAsia"/>
        </w:rPr>
        <w:t>这个流程图展现的是个人用户</w:t>
      </w:r>
      <w:r>
        <w:rPr>
          <w:rFonts w:hint="eastAsia"/>
        </w:rPr>
        <w:t>修改信息</w:t>
      </w:r>
      <w:r>
        <w:rPr>
          <w:rFonts w:hint="eastAsia"/>
        </w:rPr>
        <w:t>。个人用户在</w:t>
      </w:r>
      <w:r>
        <w:rPr>
          <w:rFonts w:hint="eastAsia"/>
        </w:rPr>
        <w:t>登录后点击修改信息</w:t>
      </w:r>
      <w:r>
        <w:rPr>
          <w:rFonts w:hint="eastAsia"/>
        </w:rPr>
        <w:t>按钮。系统根据</w:t>
      </w:r>
      <w:r>
        <w:rPr>
          <w:rFonts w:hint="eastAsia"/>
        </w:rPr>
        <w:t>已有</w:t>
      </w:r>
      <w:r>
        <w:rPr>
          <w:rFonts w:hint="eastAsia"/>
        </w:rPr>
        <w:t>数据查询</w:t>
      </w:r>
      <w:r>
        <w:rPr>
          <w:rFonts w:hint="eastAsia"/>
        </w:rPr>
        <w:t>信息并显示在页面上，</w:t>
      </w:r>
      <w:r>
        <w:rPr>
          <w:rFonts w:hint="eastAsia"/>
        </w:rPr>
        <w:t>用户</w:t>
      </w:r>
      <w:r>
        <w:rPr>
          <w:rFonts w:hint="eastAsia"/>
        </w:rPr>
        <w:t>可以随意修改。修改完成后点击保存按钮，</w:t>
      </w:r>
      <w:r>
        <w:rPr>
          <w:rFonts w:hint="eastAsia"/>
        </w:rPr>
        <w:t>系统</w:t>
      </w:r>
      <w:r>
        <w:rPr>
          <w:rFonts w:hint="eastAsia"/>
        </w:rPr>
        <w:t>将用户页面中填写的信息覆盖保存到数据库，完成修改。</w:t>
      </w:r>
    </w:p>
    <w:bookmarkStart w:id="19" w:name="_Toc8d9u5d"/>
    <w:p>
      <w:pPr>
        <w:pStyle w:val="000038"/>
        <w:numPr>
          <w:ilvl w:val="2"/>
          <w:numId w:val="1"/>
        </w:numPr>
        <w:rPr>
          <w:rFonts w:hint="eastAsia"/>
        </w:rPr>
      </w:pPr>
      <w:r>
        <w:rPr>
          <w:rFonts w:hint="eastAsia"/>
        </w:rPr>
        <w:t>修改邮箱</w:t>
      </w:r>
      <w:bookmarkEnd w:id="19"/>
    </w:p>
    <w:p>
      <w:pPr>
        <w:numPr/>
        <w:ind w:firstLine="400"/>
        <w:rPr>
          <w:rFonts w:hint="eastAsia"/>
        </w:rPr>
      </w:pPr>
      <w:r>
        <w:rPr>
          <w:rFonts w:hint="eastAsia"/>
        </w:rPr>
        <w:t>此模块用于用户修改账号绑定的邮箱。</w:t>
      </w:r>
    </w:p>
    <w:p>
      <w:pPr>
        <w:pBdr/>
        <w:ind w:firstLine="400"/>
        <w:rPr>
          <w:rFonts w:hint="eastAsia"/>
        </w:rPr>
      </w:pPr>
      <w:r>
        <w:rPr>
          <w:rFonts w:hint="eastAsia"/>
        </w:rPr>
        <w:t>修改邮箱具体的流程如下图所示：</w:t>
      </w:r>
    </w:p>
    <w:p>
      <w:pPr>
        <w:pBdr/>
        <w:ind w:firstLine="400"/>
        <w:jc w:val="center"/>
        <w:rPr>
          <w:rFonts w:hint="eastAsia"/>
        </w:rPr>
      </w:pPr>
      <w:r>
        <w:rPr>
          <w:rFonts w:hint="eastAsia"/>
        </w:rPr>
        <w:drawing>
          <wp:inline distT="0" distB="0" distL="0" distR="0">
            <wp:extent cx="2238047" cy="6938806"/>
            <wp:effectExtent l="0" t="0" r="0" b="0"/>
            <wp:docPr id="26" name="picture" descr="descript"/>
            <wp:cNvGraphicFramePr/>
            <a:graphic>
              <a:graphicData uri="http://schemas.openxmlformats.org/drawingml/2006/picture">
                <pic:pic>
                  <pic:nvPicPr>
                    <pic:cNvPr id="27" name="picture" descr="descript"/>
                    <pic:cNvPicPr/>
                  </pic:nvPicPr>
                  <pic:blipFill rotWithShape="true">
                    <a:blip r:embed="rId17"/>
                    <a:srcRect l="0" t="0" r="0" b="0"/>
                    <a:stretch/>
                  </pic:blipFill>
                  <pic:spPr>
                    <a:xfrm rot="0">
                      <a:off x="0" y="0"/>
                      <a:ext cx="2238047" cy="6938806"/>
                    </a:xfrm>
                    <a:prstGeom prst="rect">
                      <a:avLst/>
                    </a:prstGeom>
                  </pic:spPr>
                </pic:pic>
              </a:graphicData>
            </a:graphic>
          </wp:inline>
        </w:drawing>
      </w:r>
    </w:p>
    <w:p>
      <w:pPr>
        <w:ind w:firstLine="400"/>
        <w:rPr>
          <w:rFonts w:hint="eastAsia"/>
        </w:rPr>
      </w:pPr>
      <w:r>
        <w:rPr>
          <w:rFonts w:hint="eastAsia"/>
        </w:rPr>
        <w:t>这个流程图展现的是用户修改账号绑定的邮箱。用户登录后可以修改或添加绑定邮箱。点击修改邮箱后，系统首先向原邮箱发送验证码，用户输入正确后可填写新邮箱地址。系统再向新邮箱地址发送验证码，用户填写正确验证码后系统修改数据库中记录的邮箱信息，完成修改。</w:t>
      </w:r>
    </w:p>
    <w:p>
      <w:pPr>
        <w:rPr>
          <w:rFonts w:hint="eastAsia"/>
        </w:rPr>
      </w:pPr>
    </w:p>
    <w:bookmarkStart w:id="20" w:name="_Toc7np1v0"/>
    <w:p>
      <w:pPr>
        <w:pStyle w:val="000037"/>
        <w:numPr>
          <w:ilvl w:val="1"/>
          <w:numId w:val="1"/>
        </w:numPr>
        <w:rPr>
          <w:lang w:val="zh-CN"/>
        </w:rPr>
      </w:pPr>
      <w:r>
        <w:rPr>
          <w:lang w:val="zh-CN"/>
        </w:rPr>
        <w:t>电影模块</w:t>
      </w:r>
      <w:bookmarkEnd w:id="20"/>
    </w:p>
    <w:p>
      <w:pPr>
        <w:pStyle w:val="000036"/>
        <w:ind w:left="0" w:firstLineChars="200"/>
        <w:rPr>
          <w:rFonts w:hint="eastAsia"/>
        </w:rPr>
      </w:pPr>
      <w:r>
        <w:rPr>
          <w:rFonts w:hint="eastAsia"/>
          <w:lang w:val="zh-CN"/>
        </w:rPr>
        <w:t>电影</w:t>
      </w:r>
      <w:r>
        <w:rPr>
          <w:rFonts w:hint="eastAsia"/>
        </w:rPr>
        <w:t>模块，分为</w:t>
      </w:r>
      <w:r>
        <w:rPr>
          <w:rFonts w:hint="eastAsia"/>
        </w:rPr>
        <w:t>电影收藏</w:t>
      </w:r>
      <w:r>
        <w:rPr>
          <w:rFonts w:hint="eastAsia"/>
        </w:rPr>
        <w:t>、</w:t>
      </w:r>
      <w:r>
        <w:rPr>
          <w:rFonts w:hint="eastAsia"/>
        </w:rPr>
        <w:t>电影搜索</w:t>
      </w:r>
      <w:r>
        <w:rPr>
          <w:rFonts w:hint="eastAsia"/>
        </w:rPr>
        <w:t>、</w:t>
      </w:r>
      <w:r>
        <w:rPr>
          <w:rFonts w:hint="eastAsia"/>
        </w:rPr>
        <w:t>电影评分</w:t>
      </w:r>
      <w:r>
        <w:rPr>
          <w:rFonts w:hint="eastAsia"/>
        </w:rPr>
        <w:t>、</w:t>
      </w:r>
      <w:r>
        <w:rPr>
          <w:rFonts w:hint="eastAsia"/>
        </w:rPr>
        <w:t>电影评论四</w:t>
      </w:r>
      <w:r>
        <w:rPr>
          <w:rFonts w:hint="eastAsia"/>
        </w:rPr>
        <w:t>个功能模块。</w:t>
      </w:r>
    </w:p>
    <w:bookmarkStart w:id="21" w:name="_Tocms83he"/>
    <w:p>
      <w:pPr>
        <w:pStyle w:val="000038"/>
        <w:numPr>
          <w:ilvl w:val="2"/>
          <w:numId w:val="1"/>
        </w:numPr>
        <w:rPr>
          <w:rFonts w:hint="eastAsia"/>
        </w:rPr>
      </w:pPr>
      <w:r>
        <w:rPr>
          <w:rFonts w:hint="eastAsia"/>
        </w:rPr>
        <w:t>电影收藏</w:t>
      </w:r>
      <w:bookmarkEnd w:id="21"/>
    </w:p>
    <w:p>
      <w:pPr>
        <w:pStyle w:val="000036"/>
        <w:pBdr/>
        <w:ind w:left="0" w:firstLineChars="200"/>
        <w:rPr>
          <w:rFonts w:hint="eastAsia"/>
        </w:rPr>
      </w:pPr>
      <w:r>
        <w:rPr>
          <w:i w:val="false"/>
          <w:strike w:val="false"/>
          <w:spacing w:val="0"/>
          <w:u w:val="none"/>
        </w:rPr>
        <w:t>该功能允许注册用户在系统任何地方收藏电影。用户可以通过点击电影封面右下角的收藏小爱心图标实现收藏电影，爱心图标颜色表示收藏状态，红色代表已收藏，灰色代表未收藏。</w:t>
      </w:r>
      <w:r>
        <w:rPr>
          <w:rFonts w:hint="eastAsia"/>
        </w:rPr>
        <w:t>具体流程如下：</w:t>
      </w:r>
    </w:p>
    <w:p>
      <w:pPr>
        <w:pStyle w:val="000036"/>
        <w:numPr>
          <w:ilvl w:val="0"/>
          <w:numId w:val="4"/>
        </w:numPr>
        <w:pBdr/>
        <w:rPr>
          <w:i w:val="false"/>
          <w:strike w:val="false"/>
          <w:spacing w:val="0"/>
          <w:u w:val="none"/>
        </w:rPr>
      </w:pPr>
      <w:r>
        <w:rPr>
          <w:i w:val="false"/>
          <w:strike w:val="false"/>
          <w:spacing w:val="0"/>
          <w:u w:val="none"/>
        </w:rPr>
        <w:t>用户点击电影封面右下角的收藏小爱心图标。</w:t>
      </w:r>
    </w:p>
    <w:p>
      <w:pPr>
        <w:pStyle w:val="000036"/>
        <w:numPr>
          <w:ilvl w:val="0"/>
          <w:numId w:val="4"/>
        </w:numPr>
        <w:pBdr/>
        <w:rPr>
          <w:i w:val="false"/>
          <w:strike w:val="false"/>
          <w:spacing w:val="0"/>
          <w:u w:val="none"/>
        </w:rPr>
      </w:pPr>
      <w:r>
        <w:rPr>
          <w:i w:val="false"/>
          <w:strike w:val="false"/>
          <w:spacing w:val="0"/>
          <w:u w:val="none"/>
        </w:rPr>
        <w:t>系统根据用户当前的收藏状态进行相应的处理：</w:t>
      </w:r>
    </w:p>
    <w:p>
      <w:pPr>
        <w:pStyle w:val="000036"/>
        <w:pBdr/>
        <w:ind w:left="756"/>
        <w:rPr>
          <w:i w:val="false"/>
          <w:strike w:val="false"/>
          <w:spacing w:val="0"/>
          <w:u w:val="none"/>
        </w:rPr>
      </w:pPr>
      <w:r>
        <w:rPr>
          <w:i w:val="false"/>
          <w:strike w:val="false"/>
          <w:spacing w:val="0"/>
          <w:u w:val="none"/>
        </w:rPr>
        <w:t>a. 如果电影已被用户收藏（爱心为红色），则取消收藏，并将爱心图标变为灰色。</w:t>
      </w:r>
    </w:p>
    <w:p>
      <w:pPr>
        <w:pStyle w:val="000036"/>
        <w:pBdr/>
        <w:ind w:left="756"/>
        <w:rPr>
          <w:i w:val="false"/>
          <w:strike w:val="false"/>
          <w:spacing w:val="0"/>
          <w:u w:val="none"/>
        </w:rPr>
      </w:pPr>
      <w:r>
        <w:rPr>
          <w:i w:val="false"/>
          <w:strike w:val="false"/>
          <w:spacing w:val="0"/>
          <w:u w:val="none"/>
        </w:rPr>
        <w:t>b. 如果电影未被用户收藏（爱心为灰色），则将电影添加到用户的收藏列表中，并将爱心图标变为红色。</w:t>
      </w:r>
    </w:p>
    <w:p>
      <w:pPr>
        <w:pStyle w:val="000036"/>
        <w:numPr>
          <w:ilvl w:val="0"/>
          <w:numId w:val="4"/>
        </w:numPr>
        <w:pBdr/>
        <w:rPr>
          <w:i w:val="false"/>
          <w:strike w:val="false"/>
          <w:spacing w:val="0"/>
          <w:u w:val="none"/>
        </w:rPr>
      </w:pPr>
      <w:r>
        <w:rPr>
          <w:i w:val="false"/>
          <w:strike w:val="false"/>
          <w:spacing w:val="0"/>
          <w:u w:val="none"/>
        </w:rPr>
        <w:t>系统将收藏状态更新到用户的个人收藏记录中。</w:t>
      </w:r>
    </w:p>
    <w:p>
      <w:pPr>
        <w:pStyle w:val="000036"/>
        <w:numPr>
          <w:ilvl w:val="0"/>
          <w:numId w:val="4"/>
        </w:numPr>
        <w:pBdr/>
        <w:ind/>
        <w:rPr>
          <w:i w:val="false"/>
          <w:strike w:val="false"/>
          <w:spacing w:val="0"/>
          <w:u w:val="none"/>
        </w:rPr>
      </w:pPr>
      <w:r>
        <w:rPr>
          <w:i w:val="false"/>
          <w:strike w:val="false"/>
          <w:spacing w:val="0"/>
          <w:u w:val="none"/>
        </w:rPr>
        <w:t>页面上显示相应的提示信息，反馈用户的操作结果。</w:t>
      </w:r>
    </w:p>
    <w:p>
      <w:pPr>
        <w:pStyle w:val="000036"/>
        <w:pBdr/>
        <w:ind w:left="0"/>
        <w:rPr>
          <w:i w:val="false"/>
          <w:strike w:val="false"/>
          <w:spacing w:val="0"/>
          <w:u w:val="none"/>
        </w:rPr>
      </w:pPr>
      <w:r>
        <w:rPr>
          <w:i w:val="false"/>
          <w:strike w:val="false"/>
          <w:spacing w:val="0"/>
          <w:u w:val="none"/>
        </w:rPr>
        <w:t>前置条件：</w:t>
      </w:r>
    </w:p>
    <w:p>
      <w:pPr>
        <w:pStyle w:val="000036"/>
        <w:pBdr/>
        <w:ind w:left="0" w:firstLineChars="200"/>
        <w:rPr>
          <w:i w:val="false"/>
          <w:strike w:val="false"/>
          <w:spacing w:val="0"/>
          <w:u w:val="none"/>
        </w:rPr>
      </w:pPr>
      <w:r>
        <w:rPr>
          <w:i w:val="false"/>
          <w:strike w:val="false"/>
          <w:spacing w:val="0"/>
          <w:u w:val="none"/>
        </w:rPr>
        <w:t>用户已登录到系统中。</w:t>
      </w:r>
    </w:p>
    <w:p>
      <w:pPr>
        <w:pStyle w:val="000036"/>
        <w:pBdr/>
        <w:ind w:left="0" w:firstLineChars="0"/>
        <w:rPr>
          <w:i w:val="false"/>
          <w:strike w:val="false"/>
          <w:spacing w:val="0"/>
          <w:u w:val="none"/>
        </w:rPr>
      </w:pPr>
      <w:r>
        <w:rPr>
          <w:i w:val="false"/>
          <w:strike w:val="false"/>
          <w:spacing w:val="0"/>
          <w:u w:val="none"/>
        </w:rPr>
        <w:t>后置条件：</w:t>
      </w:r>
    </w:p>
    <w:p>
      <w:pPr>
        <w:pStyle w:val="000036"/>
        <w:pBdr/>
        <w:ind w:left="0" w:firstLineChars="200"/>
        <w:rPr>
          <w:i w:val="false"/>
          <w:strike w:val="false"/>
          <w:spacing w:val="0"/>
          <w:u w:val="none"/>
        </w:rPr>
      </w:pPr>
      <w:r>
        <w:rPr>
          <w:i w:val="false"/>
          <w:strike w:val="false"/>
          <w:spacing w:val="0"/>
          <w:u w:val="none"/>
        </w:rPr>
        <w:t>用户的收藏列表已被更新，系统保存了用户的收藏记录。</w:t>
      </w:r>
    </w:p>
    <w:p>
      <w:pPr>
        <w:pStyle w:val="000036"/>
        <w:ind w:left="0"/>
        <w:jc w:val="center"/>
        <w:rPr>
          <w:rFonts w:hint="eastAsia"/>
        </w:rPr>
      </w:pPr>
      <w:r>
        <w:rPr>
          <w:rFonts w:hint="eastAsia"/>
        </w:rPr>
        <w:drawing>
          <wp:inline distT="0" distB="0" distL="0" distR="0">
            <wp:extent cx="3182647" cy="5181600"/>
            <wp:effectExtent l="0" t="0" r="0" b="0"/>
            <wp:docPr id="29" name="picture" descr="descript"/>
            <wp:cNvGraphicFramePr/>
            <a:graphic>
              <a:graphicData uri="http://schemas.openxmlformats.org/drawingml/2006/picture">
                <pic:pic>
                  <pic:nvPicPr>
                    <pic:cNvPr id="30" name="picture" descr="descript"/>
                    <pic:cNvPicPr/>
                  </pic:nvPicPr>
                  <pic:blipFill rotWithShape="true">
                    <a:blip r:embed="rId18"/>
                    <a:srcRect l="0" t="0" r="0" b="0"/>
                    <a:stretch/>
                  </pic:blipFill>
                  <pic:spPr>
                    <a:xfrm rot="0">
                      <a:off x="0" y="0"/>
                      <a:ext cx="3182647" cy="5181600"/>
                    </a:xfrm>
                    <a:prstGeom prst="rect">
                      <a:avLst/>
                    </a:prstGeom>
                  </pic:spPr>
                </pic:pic>
              </a:graphicData>
            </a:graphic>
          </wp:inline>
        </w:drawing>
      </w:r>
    </w:p>
    <w:bookmarkStart w:id="22" w:name="_Tocl7up5a"/>
    <w:p>
      <w:pPr>
        <w:pStyle w:val="000038"/>
        <w:numPr>
          <w:ilvl w:val="2"/>
          <w:numId w:val="1"/>
        </w:numPr>
        <w:rPr>
          <w:rFonts w:hint="eastAsia"/>
        </w:rPr>
      </w:pPr>
      <w:r>
        <w:rPr>
          <w:rFonts w:hint="eastAsia"/>
        </w:rPr>
        <w:t>电影搜索</w:t>
      </w:r>
      <w:bookmarkEnd w:id="22"/>
    </w:p>
    <w:p>
      <w:pPr>
        <w:pStyle w:val="000036"/>
        <w:pBdr/>
        <w:ind w:left="0" w:firstLineChars="200"/>
        <w:rPr>
          <w:rFonts w:hint="eastAsia"/>
        </w:rPr>
      </w:pPr>
      <w:r>
        <w:rPr>
          <w:rFonts w:hint="eastAsia"/>
        </w:rPr>
        <w:t>该功能允许注册用户在系统中搜索电影。用户可以通过输入电影名称或关键词来查找相关电影信息。</w:t>
      </w:r>
    </w:p>
    <w:p>
      <w:pPr>
        <w:pStyle w:val="000036"/>
        <w:pBdr/>
        <w:ind w:left="0" w:firstLineChars="200"/>
        <w:rPr>
          <w:rFonts w:hint="eastAsia"/>
        </w:rPr>
      </w:pPr>
      <w:r>
        <w:rPr>
          <w:rFonts w:hint="eastAsia"/>
        </w:rPr>
        <w:t>具体流程如下：</w:t>
      </w:r>
    </w:p>
    <w:p>
      <w:pPr>
        <w:pStyle w:val="000036"/>
        <w:numPr>
          <w:ilvl w:val="0"/>
          <w:numId w:val="5"/>
        </w:numPr>
        <w:pBdr/>
        <w:rPr>
          <w:rFonts w:hint="eastAsia"/>
        </w:rPr>
      </w:pPr>
      <w:r>
        <w:rPr>
          <w:rFonts w:hint="eastAsia"/>
        </w:rPr>
        <w:t>用户在系统中找到搜索框，并输入电影名称或关键词。</w:t>
      </w:r>
    </w:p>
    <w:p>
      <w:pPr>
        <w:pStyle w:val="000036"/>
        <w:numPr>
          <w:ilvl w:val="0"/>
          <w:numId w:val="5"/>
        </w:numPr>
        <w:pBdr/>
        <w:rPr>
          <w:rFonts w:hint="eastAsia"/>
        </w:rPr>
      </w:pPr>
      <w:r>
        <w:rPr>
          <w:rFonts w:hint="eastAsia"/>
        </w:rPr>
        <w:t>用户点击搜索按钮或按下回车键，触发搜索操作。</w:t>
      </w:r>
    </w:p>
    <w:p>
      <w:pPr>
        <w:pStyle w:val="000036"/>
        <w:numPr>
          <w:ilvl w:val="0"/>
          <w:numId w:val="5"/>
        </w:numPr>
        <w:pBdr/>
        <w:rPr>
          <w:rFonts w:hint="eastAsia"/>
        </w:rPr>
      </w:pPr>
      <w:r>
        <w:rPr>
          <w:rFonts w:hint="eastAsia"/>
        </w:rPr>
        <w:t>系统根据用户输入的关键词，在电影数据库中进行搜索匹配。</w:t>
      </w:r>
    </w:p>
    <w:p>
      <w:pPr>
        <w:pStyle w:val="000036"/>
        <w:numPr>
          <w:ilvl w:val="0"/>
          <w:numId w:val="5"/>
        </w:numPr>
        <w:pBdr/>
        <w:rPr>
          <w:rFonts w:hint="eastAsia"/>
        </w:rPr>
      </w:pPr>
      <w:r>
        <w:rPr>
          <w:rFonts w:hint="eastAsia"/>
        </w:rPr>
        <w:t>如果系统找到与关键词匹配的电影信息，则显示搜索结果页面，列出匹配的电影信息。</w:t>
      </w:r>
    </w:p>
    <w:p>
      <w:pPr>
        <w:pStyle w:val="000036"/>
        <w:numPr>
          <w:ilvl w:val="0"/>
          <w:numId w:val="5"/>
        </w:numPr>
        <w:pBdr/>
        <w:rPr>
          <w:rFonts w:hint="eastAsia"/>
        </w:rPr>
      </w:pPr>
      <w:r>
        <w:rPr>
          <w:rFonts w:hint="eastAsia"/>
        </w:rPr>
        <w:t>用户可以点击搜索结果中的电影链接，查看详细信息，或者返回搜索结果页面继续浏览其他搜索结果。</w:t>
      </w:r>
    </w:p>
    <w:p>
      <w:pPr>
        <w:pStyle w:val="000036"/>
        <w:numPr>
          <w:ilvl w:val="0"/>
          <w:numId w:val="5"/>
        </w:numPr>
        <w:pBdr/>
        <w:ind/>
        <w:rPr>
          <w:rFonts w:hint="eastAsia"/>
        </w:rPr>
      </w:pPr>
      <w:r>
        <w:rPr>
          <w:rFonts w:hint="eastAsia"/>
        </w:rPr>
        <w:t>如果系统未找到与关键词匹配的电影信息，则显示提示消息，告知用户未找到相关电影。</w:t>
      </w:r>
    </w:p>
    <w:p>
      <w:pPr>
        <w:pStyle w:val="000036"/>
        <w:pBdr/>
        <w:ind w:left="0" w:firstLineChars="0"/>
        <w:rPr>
          <w:rFonts w:hint="eastAsia"/>
        </w:rPr>
      </w:pPr>
      <w:r>
        <w:rPr>
          <w:rFonts w:hint="eastAsia"/>
        </w:rPr>
        <w:t>前置条件：</w:t>
      </w:r>
    </w:p>
    <w:p>
      <w:pPr>
        <w:pStyle w:val="000036"/>
        <w:pBdr/>
        <w:ind w:left="0" w:firstLineChars="200"/>
        <w:rPr>
          <w:rFonts w:hint="eastAsia"/>
        </w:rPr>
      </w:pPr>
      <w:r>
        <w:rPr>
          <w:rFonts w:hint="eastAsia"/>
        </w:rPr>
        <w:t>用户已登录到系统中。</w:t>
      </w:r>
    </w:p>
    <w:p>
      <w:pPr>
        <w:pStyle w:val="000036"/>
        <w:pBdr/>
        <w:ind w:left="0" w:firstLineChars="0"/>
        <w:rPr>
          <w:rFonts w:hint="eastAsia"/>
        </w:rPr>
      </w:pPr>
      <w:r>
        <w:rPr>
          <w:rFonts w:hint="eastAsia"/>
        </w:rPr>
        <w:t>后置条件：</w:t>
      </w:r>
    </w:p>
    <w:p>
      <w:pPr>
        <w:pStyle w:val="000036"/>
        <w:pBdr>
          <w:bottom/>
        </w:pBdr>
        <w:ind w:left="0" w:firstLineChars="200"/>
        <w:rPr>
          <w:rFonts w:hint="eastAsia"/>
        </w:rPr>
      </w:pPr>
      <w:r>
        <w:rPr>
          <w:rFonts w:hint="eastAsia"/>
        </w:rPr>
        <w:t>用户已获取到相关的电影搜索结果。</w:t>
      </w:r>
    </w:p>
    <w:p>
      <w:pPr>
        <w:pStyle w:val="000036"/>
        <w:jc w:val="center"/>
        <w:rPr>
          <w:rFonts w:hint="eastAsia"/>
        </w:rPr>
      </w:pPr>
      <w:r>
        <w:rPr>
          <w:rFonts w:hint="eastAsia"/>
        </w:rPr>
        <w:drawing>
          <wp:inline distT="0" distB="0" distL="0" distR="0">
            <wp:extent cx="3221230" cy="6086475"/>
            <wp:effectExtent l="0" t="0" r="0" b="0"/>
            <wp:docPr id="32" name="picture" descr="descript"/>
            <wp:cNvGraphicFramePr/>
            <a:graphic>
              <a:graphicData uri="http://schemas.openxmlformats.org/drawingml/2006/picture">
                <pic:pic>
                  <pic:nvPicPr>
                    <pic:cNvPr id="33" name="picture" descr="descript"/>
                    <pic:cNvPicPr/>
                  </pic:nvPicPr>
                  <pic:blipFill rotWithShape="true">
                    <a:blip r:embed="rId19"/>
                    <a:srcRect l="0" t="0" r="0" b="0"/>
                    <a:stretch/>
                  </pic:blipFill>
                  <pic:spPr>
                    <a:xfrm rot="0">
                      <a:off x="0" y="0"/>
                      <a:ext cx="3221230" cy="6086475"/>
                    </a:xfrm>
                    <a:prstGeom prst="rect">
                      <a:avLst/>
                    </a:prstGeom>
                  </pic:spPr>
                </pic:pic>
              </a:graphicData>
            </a:graphic>
          </wp:inline>
        </w:drawing>
      </w:r>
    </w:p>
    <w:bookmarkStart w:id="23" w:name="_Tocdur8pp"/>
    <w:p>
      <w:pPr>
        <w:pStyle w:val="000038"/>
        <w:numPr>
          <w:ilvl w:val="2"/>
          <w:numId w:val="1"/>
        </w:numPr>
        <w:rPr>
          <w:rFonts w:hint="eastAsia"/>
        </w:rPr>
      </w:pPr>
      <w:r>
        <w:rPr>
          <w:rFonts w:hint="eastAsia"/>
        </w:rPr>
        <w:t>电影评分、评论</w:t>
      </w:r>
      <w:bookmarkEnd w:id="23"/>
    </w:p>
    <w:p>
      <w:pPr>
        <w:pStyle w:val="000036"/>
        <w:pBdr/>
        <w:rPr>
          <w:rFonts w:hint="eastAsia"/>
        </w:rPr>
      </w:pPr>
      <w:r>
        <w:rPr>
          <w:rFonts w:hint="eastAsia"/>
        </w:rPr>
        <w:t>用户可以在登入系统后的主页面中开始搜索自己感兴趣的电影，点击目标电影会弹出关于电影的详情页，在该页面中用户可以看到电影的详细信息在这里可以找到相应的位置进行评分评论。</w:t>
      </w:r>
    </w:p>
    <w:p>
      <w:pPr>
        <w:pStyle w:val="000036"/>
        <w:pBdr>
          <w:bottom/>
        </w:pBdr>
        <w:rPr>
          <w:rFonts w:hint="eastAsia"/>
        </w:rPr>
      </w:pPr>
      <w:r>
        <w:rPr>
          <w:rFonts w:hint="eastAsia"/>
        </w:rPr>
        <w:t>具体流程如下：</w:t>
      </w:r>
    </w:p>
    <w:p>
      <w:pPr>
        <w:numPr>
          <w:ilvl w:val="0"/>
          <w:numId w:val="6"/>
        </w:numPr>
        <w:snapToGrid/>
        <w:spacing w:before="80" w:after="240" w:line="240"/>
        <w:ind/>
        <w:rPr>
          <w:shd w:val="clear" w:color="auto" w:fill="FFFFFF"/>
        </w:rPr>
      </w:pPr>
      <w:r>
        <w:rPr>
          <w:rFonts w:ascii="-apple-system" w:hAnsi="-apple-system" w:eastAsia="-apple-system" w:cs="-apple-system"/>
          <w:b/>
          <w:i w:val="false"/>
          <w:strike w:val="false"/>
          <w:color w:val="24292F"/>
          <w:spacing w:val="0"/>
          <w:sz w:val="21"/>
          <w:u w:val="none"/>
          <w:shd w:val="clear" w:color="auto" w:fill="FFFFFF"/>
        </w:rPr>
        <w:t>浏览电影列表：</w:t>
      </w:r>
    </w:p>
    <w:p>
      <w:pPr>
        <w:snapToGrid/>
        <w:spacing w:before="80" w:after="240" w:line="240"/>
        <w:ind w:left="756"/>
        <w:rPr>
          <w:shd w:val="clear" w:color="auto" w:fill="FFFFFF"/>
        </w:rPr>
      </w:pPr>
      <w:r>
        <w:rPr>
          <w:rFonts w:ascii="-apple-system" w:hAnsi="-apple-system" w:eastAsia="-apple-system" w:cs="-apple-system"/>
          <w:i w:val="false"/>
          <w:strike w:val="false"/>
          <w:color w:val="24292F"/>
          <w:spacing w:val="0"/>
          <w:sz w:val="21"/>
          <w:u w:val="none"/>
          <w:shd w:val="clear" w:color="auto" w:fill="FFFFFF"/>
        </w:rPr>
        <w:t>用户登录后，可以浏览系统提供的电影列表，或者通过搜索功能找到想要评分的电影。</w:t>
      </w:r>
    </w:p>
    <w:p>
      <w:pPr>
        <w:numPr>
          <w:ilvl w:val="0"/>
          <w:numId w:val="6"/>
        </w:numPr>
        <w:snapToGrid/>
        <w:spacing w:before="80" w:after="240" w:line="240"/>
        <w:ind/>
        <w:rPr>
          <w:shd w:val="clear" w:color="auto" w:fill="FFFFFF"/>
        </w:rPr>
      </w:pPr>
      <w:r>
        <w:rPr>
          <w:rFonts w:ascii="-apple-system" w:hAnsi="-apple-system" w:eastAsia="-apple-system" w:cs="-apple-system"/>
          <w:b/>
          <w:i w:val="false"/>
          <w:strike w:val="false"/>
          <w:color w:val="24292F"/>
          <w:spacing w:val="0"/>
          <w:sz w:val="21"/>
          <w:u w:val="none"/>
          <w:shd w:val="clear" w:color="auto" w:fill="FFFFFF"/>
        </w:rPr>
        <w:t>选择电影：</w:t>
      </w:r>
    </w:p>
    <w:p>
      <w:pPr>
        <w:snapToGrid/>
        <w:spacing w:before="80" w:after="240" w:line="240"/>
        <w:ind w:left="756"/>
        <w:rPr>
          <w:shd w:val="clear" w:color="auto" w:fill="FFFFFF"/>
        </w:rPr>
      </w:pPr>
      <w:r>
        <w:rPr>
          <w:rFonts w:ascii="-apple-system" w:hAnsi="-apple-system" w:eastAsia="-apple-system" w:cs="-apple-system"/>
          <w:i w:val="false"/>
          <w:strike w:val="false"/>
          <w:color w:val="24292F"/>
          <w:spacing w:val="0"/>
          <w:sz w:val="21"/>
          <w:u w:val="none"/>
          <w:shd w:val="clear" w:color="auto" w:fill="FFFFFF"/>
        </w:rPr>
        <w:t>用户在电影列表中选择自己想要评分的电影，点击进入电影详情页。</w:t>
      </w:r>
    </w:p>
    <w:p>
      <w:pPr>
        <w:numPr>
          <w:ilvl w:val="0"/>
          <w:numId w:val="6"/>
        </w:numPr>
        <w:snapToGrid/>
        <w:spacing w:before="80" w:after="240" w:line="240"/>
        <w:ind/>
        <w:rPr>
          <w:shd w:val="clear" w:color="auto" w:fill="FFFFFF"/>
        </w:rPr>
      </w:pPr>
      <w:r>
        <w:rPr>
          <w:rFonts w:ascii="-apple-system" w:hAnsi="-apple-system" w:eastAsia="-apple-system" w:cs="-apple-system"/>
          <w:b/>
          <w:i w:val="false"/>
          <w:strike w:val="false"/>
          <w:color w:val="24292F"/>
          <w:spacing w:val="0"/>
          <w:sz w:val="21"/>
          <w:u w:val="none"/>
          <w:shd w:val="clear" w:color="auto" w:fill="FFFFFF"/>
        </w:rPr>
        <w:t>查看电影详情：</w:t>
      </w:r>
    </w:p>
    <w:p>
      <w:pPr>
        <w:snapToGrid/>
        <w:spacing w:before="80" w:after="240" w:line="240"/>
        <w:ind w:left="756"/>
        <w:rPr>
          <w:shd w:val="clear" w:color="auto" w:fill="FFFFFF"/>
        </w:rPr>
      </w:pPr>
      <w:r>
        <w:rPr>
          <w:rFonts w:ascii="-apple-system" w:hAnsi="-apple-system" w:eastAsia="-apple-system" w:cs="-apple-system"/>
          <w:i w:val="false"/>
          <w:strike w:val="false"/>
          <w:color w:val="24292F"/>
          <w:spacing w:val="0"/>
          <w:sz w:val="21"/>
          <w:u w:val="none"/>
          <w:shd w:val="clear" w:color="auto" w:fill="FFFFFF"/>
        </w:rPr>
        <w:t>用户可以在电影详情页查看电影的详细信息，包括电影名称、导演、演员、剧情简介、上映日期等。</w:t>
      </w:r>
    </w:p>
    <w:p>
      <w:pPr>
        <w:numPr>
          <w:ilvl w:val="0"/>
          <w:numId w:val="6"/>
        </w:numPr>
        <w:snapToGrid/>
        <w:spacing w:before="80" w:after="240" w:line="240"/>
        <w:ind/>
        <w:rPr>
          <w:shd w:val="clear" w:color="auto" w:fill="FFFFFF"/>
        </w:rPr>
      </w:pPr>
      <w:r>
        <w:rPr>
          <w:rFonts w:ascii="-apple-system" w:hAnsi="-apple-system" w:eastAsia="-apple-system" w:cs="-apple-system"/>
          <w:b/>
          <w:i w:val="false"/>
          <w:strike w:val="false"/>
          <w:color w:val="24292F"/>
          <w:spacing w:val="0"/>
          <w:sz w:val="21"/>
          <w:u w:val="none"/>
          <w:shd w:val="clear" w:color="auto" w:fill="FFFFFF"/>
        </w:rPr>
        <w:t>评分电影：</w:t>
      </w:r>
    </w:p>
    <w:p>
      <w:pPr>
        <w:snapToGrid/>
        <w:spacing w:before="80" w:after="240" w:line="240"/>
        <w:ind w:left="756"/>
        <w:rPr>
          <w:shd w:val="clear" w:color="auto" w:fill="FFFFFF"/>
        </w:rPr>
      </w:pPr>
      <w:r>
        <w:rPr>
          <w:rFonts w:ascii="-apple-system" w:hAnsi="-apple-system" w:eastAsia="-apple-system" w:cs="-apple-system"/>
          <w:i w:val="false"/>
          <w:strike w:val="false"/>
          <w:color w:val="24292F"/>
          <w:spacing w:val="0"/>
          <w:sz w:val="21"/>
          <w:u w:val="none"/>
          <w:shd w:val="clear" w:color="auto" w:fill="FFFFFF"/>
        </w:rPr>
        <w:t>用户可以给电影打分，一般采用星级评分或者0-10分的评分方式。</w:t>
      </w:r>
    </w:p>
    <w:p>
      <w:pPr>
        <w:numPr>
          <w:ilvl w:val="0"/>
          <w:numId w:val="6"/>
        </w:numPr>
        <w:snapToGrid/>
        <w:spacing w:before="80" w:after="240" w:line="240"/>
        <w:ind/>
        <w:rPr>
          <w:shd w:val="clear" w:color="auto" w:fill="FFFFFF"/>
        </w:rPr>
      </w:pPr>
      <w:r>
        <w:rPr>
          <w:rFonts w:ascii="-apple-system" w:hAnsi="-apple-system" w:eastAsia="-apple-system" w:cs="-apple-system"/>
          <w:b/>
          <w:i w:val="false"/>
          <w:strike w:val="false"/>
          <w:color w:val="24292F"/>
          <w:spacing w:val="0"/>
          <w:sz w:val="21"/>
          <w:u w:val="none"/>
          <w:shd w:val="clear" w:color="auto" w:fill="FFFFFF"/>
        </w:rPr>
        <w:t>撰写评论：</w:t>
      </w:r>
    </w:p>
    <w:p>
      <w:pPr>
        <w:snapToGrid/>
        <w:spacing w:before="80" w:after="240" w:line="240"/>
        <w:ind w:left="756"/>
        <w:rPr>
          <w:shd w:val="clear" w:color="auto" w:fill="FFFFFF"/>
        </w:rPr>
      </w:pPr>
      <w:r>
        <w:rPr>
          <w:rFonts w:ascii="-apple-system" w:hAnsi="-apple-system" w:eastAsia="-apple-system" w:cs="-apple-system"/>
          <w:i w:val="false"/>
          <w:strike w:val="false"/>
          <w:color w:val="24292F"/>
          <w:spacing w:val="0"/>
          <w:sz w:val="21"/>
          <w:u w:val="none"/>
          <w:shd w:val="clear" w:color="auto" w:fill="FFFFFF"/>
        </w:rPr>
        <w:t>用户可以撰写自己对电影的评论，表达自己的观点和感受。评论可以包括文字、图片、视频等多种形式。</w:t>
      </w:r>
    </w:p>
    <w:p>
      <w:pPr>
        <w:numPr>
          <w:ilvl w:val="0"/>
          <w:numId w:val="6"/>
        </w:numPr>
        <w:snapToGrid/>
        <w:spacing w:before="80" w:after="240" w:line="240"/>
        <w:ind/>
        <w:rPr>
          <w:shd w:val="clear" w:color="auto" w:fill="FFFFFF"/>
        </w:rPr>
      </w:pPr>
      <w:r>
        <w:rPr>
          <w:rFonts w:ascii="-apple-system" w:hAnsi="-apple-system" w:eastAsia="-apple-system" w:cs="-apple-system"/>
          <w:b/>
          <w:i w:val="false"/>
          <w:strike w:val="false"/>
          <w:color w:val="24292F"/>
          <w:spacing w:val="0"/>
          <w:sz w:val="21"/>
          <w:u w:val="none"/>
          <w:shd w:val="clear" w:color="auto" w:fill="FFFFFF"/>
        </w:rPr>
        <w:t>提交评分评论：</w:t>
      </w:r>
    </w:p>
    <w:p>
      <w:pPr>
        <w:snapToGrid/>
        <w:spacing w:before="80" w:after="240" w:line="240"/>
        <w:ind w:left="756"/>
        <w:rPr>
          <w:shd w:val="clear" w:color="auto" w:fill="FFFFFF"/>
        </w:rPr>
      </w:pPr>
      <w:r>
        <w:rPr>
          <w:rFonts w:ascii="-apple-system" w:hAnsi="-apple-system" w:eastAsia="-apple-system" w:cs="-apple-system"/>
          <w:i w:val="false"/>
          <w:strike w:val="false"/>
          <w:color w:val="24292F"/>
          <w:spacing w:val="0"/>
          <w:sz w:val="21"/>
          <w:u w:val="none"/>
          <w:shd w:val="clear" w:color="auto" w:fill="FFFFFF"/>
        </w:rPr>
        <w:t>用户完成评分和评论后，点击提交按钮，将评分和评论信息提交到系统。</w:t>
      </w:r>
    </w:p>
    <w:p>
      <w:pPr>
        <w:numPr>
          <w:ilvl w:val="0"/>
          <w:numId w:val="6"/>
        </w:numPr>
        <w:snapToGrid/>
        <w:spacing w:before="80" w:after="240" w:line="240"/>
        <w:ind/>
        <w:rPr>
          <w:shd w:val="clear" w:color="auto" w:fill="FFFFFF"/>
        </w:rPr>
      </w:pPr>
      <w:r>
        <w:rPr>
          <w:rFonts w:ascii="-apple-system" w:hAnsi="-apple-system" w:eastAsia="-apple-system" w:cs="-apple-system"/>
          <w:b/>
          <w:i w:val="false"/>
          <w:strike w:val="false"/>
          <w:color w:val="24292F"/>
          <w:spacing w:val="0"/>
          <w:sz w:val="21"/>
          <w:u w:val="none"/>
          <w:shd w:val="clear" w:color="auto" w:fill="FFFFFF"/>
        </w:rPr>
        <w:t>系统处理：</w:t>
      </w:r>
    </w:p>
    <w:p>
      <w:pPr>
        <w:snapToGrid/>
        <w:spacing w:before="80" w:after="240" w:line="240"/>
        <w:ind w:left="756"/>
        <w:rPr>
          <w:shd w:val="clear" w:color="auto" w:fill="FFFFFF"/>
        </w:rPr>
      </w:pPr>
      <w:r>
        <w:rPr>
          <w:rFonts w:ascii="-apple-system" w:hAnsi="-apple-system" w:eastAsia="-apple-system" w:cs="-apple-system"/>
          <w:i w:val="false"/>
          <w:strike w:val="false"/>
          <w:color w:val="24292F"/>
          <w:spacing w:val="0"/>
          <w:sz w:val="21"/>
          <w:u w:val="none"/>
          <w:shd w:val="clear" w:color="auto" w:fill="FFFFFF"/>
        </w:rPr>
        <w:t>系统接收用户提交的评分和评论信息，进行数据验证和处理。验证包括检查评分是否符合规定范围，评论是否包含违规内容等。</w:t>
      </w:r>
    </w:p>
    <w:p>
      <w:pPr>
        <w:numPr>
          <w:ilvl w:val="0"/>
          <w:numId w:val="6"/>
        </w:numPr>
        <w:snapToGrid/>
        <w:spacing w:before="80" w:after="240" w:line="240"/>
        <w:ind/>
        <w:rPr>
          <w:shd w:val="clear" w:color="auto" w:fill="FFFFFF"/>
        </w:rPr>
      </w:pPr>
      <w:r>
        <w:rPr>
          <w:rFonts w:ascii="-apple-system" w:hAnsi="-apple-system" w:eastAsia="-apple-system" w:cs="-apple-system"/>
          <w:b/>
          <w:i w:val="false"/>
          <w:strike w:val="false"/>
          <w:color w:val="24292F"/>
          <w:spacing w:val="0"/>
          <w:sz w:val="21"/>
          <w:u w:val="none"/>
          <w:shd w:val="clear" w:color="auto" w:fill="FFFFFF"/>
        </w:rPr>
        <w:t>更新电影评分：</w:t>
      </w:r>
    </w:p>
    <w:p>
      <w:pPr>
        <w:snapToGrid/>
        <w:spacing w:before="80" w:after="240" w:line="240"/>
        <w:ind w:left="756"/>
        <w:rPr>
          <w:shd w:val="clear" w:color="auto" w:fill="FFFFFF"/>
        </w:rPr>
      </w:pPr>
      <w:r>
        <w:rPr>
          <w:rFonts w:ascii="-apple-system" w:hAnsi="-apple-system" w:eastAsia="-apple-system" w:cs="-apple-system"/>
          <w:i w:val="false"/>
          <w:strike w:val="false"/>
          <w:color w:val="24292F"/>
          <w:spacing w:val="0"/>
          <w:sz w:val="21"/>
          <w:u w:val="none"/>
          <w:shd w:val="clear" w:color="auto" w:fill="FFFFFF"/>
        </w:rPr>
        <w:t>系统根据用户的评分信息，更新电影的平均评分和评分人数，并实时显示在电影详情页上。</w:t>
      </w:r>
    </w:p>
    <w:p>
      <w:pPr>
        <w:numPr>
          <w:ilvl w:val="0"/>
          <w:numId w:val="6"/>
        </w:numPr>
        <w:snapToGrid/>
        <w:spacing w:before="80" w:after="240" w:line="240"/>
        <w:ind/>
        <w:rPr>
          <w:shd w:val="clear" w:color="auto" w:fill="FFFFFF"/>
        </w:rPr>
      </w:pPr>
      <w:r>
        <w:rPr>
          <w:rFonts w:ascii="-apple-system" w:hAnsi="-apple-system" w:eastAsia="-apple-system" w:cs="-apple-system"/>
          <w:b/>
          <w:i w:val="false"/>
          <w:strike w:val="false"/>
          <w:color w:val="24292F"/>
          <w:spacing w:val="0"/>
          <w:sz w:val="21"/>
          <w:u w:val="none"/>
          <w:shd w:val="clear" w:color="auto" w:fill="FFFFFF"/>
        </w:rPr>
        <w:t>显示评论：</w:t>
      </w:r>
    </w:p>
    <w:p>
      <w:pPr>
        <w:snapToGrid/>
        <w:spacing w:before="80" w:after="240" w:line="240"/>
        <w:ind w:left="756"/>
        <w:rPr>
          <w:shd w:val="clear" w:color="auto" w:fill="FFFFFF"/>
        </w:rPr>
      </w:pPr>
      <w:r>
        <w:rPr>
          <w:rFonts w:ascii="-apple-system" w:hAnsi="-apple-system" w:eastAsia="-apple-system" w:cs="-apple-system"/>
          <w:i w:val="false"/>
          <w:strike w:val="false"/>
          <w:color w:val="24292F"/>
          <w:spacing w:val="0"/>
          <w:sz w:val="21"/>
          <w:u w:val="none"/>
          <w:shd w:val="clear" w:color="auto" w:fill="FFFFFF"/>
        </w:rPr>
        <w:t>系统将用户的评论显示在电影详情页上，供其他用户查阅。</w:t>
      </w:r>
    </w:p>
    <w:p>
      <w:pPr>
        <w:numPr>
          <w:ilvl w:val="0"/>
          <w:numId w:val="6"/>
        </w:numPr>
        <w:snapToGrid/>
        <w:spacing w:before="80" w:after="240" w:line="240"/>
        <w:ind/>
        <w:rPr>
          <w:shd w:val="clear" w:color="auto" w:fill="FFFFFF"/>
        </w:rPr>
      </w:pPr>
      <w:r>
        <w:rPr>
          <w:rFonts w:ascii="-apple-system" w:hAnsi="-apple-system" w:eastAsia="-apple-system" w:cs="-apple-system"/>
          <w:b/>
          <w:i w:val="false"/>
          <w:strike w:val="false"/>
          <w:color w:val="24292F"/>
          <w:spacing w:val="0"/>
          <w:sz w:val="21"/>
          <w:u w:val="none"/>
          <w:shd w:val="clear" w:color="auto" w:fill="FFFFFF"/>
        </w:rPr>
        <w:t>互动与分享：</w:t>
      </w:r>
    </w:p>
    <w:p>
      <w:pPr>
        <w:snapToGrid/>
        <w:spacing w:before="80" w:after="240" w:line="240"/>
        <w:ind w:left="756"/>
        <w:rPr>
          <w:shd w:val="clear" w:color="auto" w:fill="FFFFFF"/>
        </w:rPr>
      </w:pPr>
      <w:r>
        <w:rPr>
          <w:rFonts w:ascii="-apple-system" w:hAnsi="-apple-system" w:eastAsia="-apple-system" w:cs="-apple-system"/>
          <w:i w:val="false"/>
          <w:strike w:val="false"/>
          <w:color w:val="24292F"/>
          <w:spacing w:val="0"/>
          <w:sz w:val="21"/>
          <w:u w:val="none"/>
          <w:shd w:val="clear" w:color="auto" w:fill="FFFFFF"/>
        </w:rPr>
        <w:t>用户可以对其他用户的评论进行回复、点赞等互动操作，也可以将自己的评分和评论分享到社交媒体上。</w:t>
      </w:r>
    </w:p>
    <w:p>
      <w:pPr>
        <w:pStyle w:val="000036"/>
        <w:ind w:left="1080"/>
        <w:jc w:val="center"/>
        <w:rPr>
          <w:rFonts w:hint="eastAsia"/>
        </w:rPr>
      </w:pPr>
      <w:r>
        <w:rPr>
          <w:rFonts w:hint="eastAsia"/>
        </w:rPr>
        <w:drawing>
          <wp:inline distT="0" distB="0" distL="0" distR="0">
            <wp:extent cx="1152525" cy="4772025"/>
            <wp:effectExtent l="0" t="0" r="0" b="0"/>
            <wp:docPr id="35" name="picture" descr="descript"/>
            <wp:cNvGraphicFramePr/>
            <a:graphic>
              <a:graphicData uri="http://schemas.openxmlformats.org/drawingml/2006/picture">
                <pic:pic>
                  <pic:nvPicPr>
                    <pic:cNvPr id="36" name="picture" descr="descript"/>
                    <pic:cNvPicPr/>
                  </pic:nvPicPr>
                  <pic:blipFill rotWithShape="true">
                    <a:blip r:embed="rId20"/>
                    <a:stretch/>
                  </pic:blipFill>
                  <pic:spPr>
                    <a:xfrm>
                      <a:off x="0" y="0"/>
                      <a:ext cx="1152525" cy="4772025"/>
                    </a:xfrm>
                    <a:prstGeom prst="rect">
                      <a:avLst/>
                    </a:prstGeom>
                  </pic:spPr>
                </pic:pic>
              </a:graphicData>
            </a:graphic>
          </wp:inline>
        </w:drawing>
      </w:r>
    </w:p>
    <w:p>
      <w:pPr>
        <w:pStyle w:val="000036"/>
        <w:ind w:left="0"/>
        <w:rPr>
          <w:rFonts w:hint="eastAsia"/>
        </w:rPr>
      </w:pPr>
    </w:p>
    <w:p>
      <w:pPr>
        <w:ind w:left="1596" w:leftChars="100" w:hanging="1396" w:hangingChars="698"/>
        <w:rPr>
          <w:lang w:val="zh-CN"/>
        </w:rPr>
      </w:pPr>
    </w:p>
    <w:bookmarkStart w:id="24" w:name="_Tociqd20u"/>
    <w:p>
      <w:pPr>
        <w:pStyle w:val="000037"/>
        <w:numPr>
          <w:ilvl w:val="1"/>
          <w:numId w:val="1"/>
        </w:numPr>
        <w:pBdr/>
        <w:rPr>
          <w:lang w:val="zh-CN"/>
        </w:rPr>
      </w:pPr>
      <w:r>
        <w:rPr>
          <w:rFonts w:hint="eastAsia"/>
          <w:lang w:val="zh-CN"/>
        </w:rPr>
        <w:t xml:space="preserve"> </w:t>
      </w:r>
      <w:r>
        <w:rPr>
          <w:rFonts w:hint="eastAsia"/>
          <w:lang w:val="zh-CN"/>
        </w:rPr>
        <w:t>推荐模块</w:t>
      </w:r>
      <w:bookmarkEnd w:id="24"/>
    </w:p>
    <w:p>
      <w:pPr>
        <w:pStyle w:val="000036"/>
        <w:pBdr>
          <w:bottom/>
        </w:pBdr>
        <w:ind/>
        <w:rPr>
          <w:lang w:val="zh-CN"/>
        </w:rPr>
      </w:pPr>
      <w:r>
        <w:rPr>
          <w:lang w:val="zh-CN"/>
        </w:rPr>
        <w:t>推荐模块主要为用户个性化推荐电影，分为基于系统默认推荐、基于电影类型推荐以及基于用户喜欢推荐三个子模块。</w:t>
      </w:r>
    </w:p>
    <w:bookmarkStart w:id="25" w:name="_Tockaksed"/>
    <w:p>
      <w:pPr>
        <w:pStyle w:val="000038"/>
        <w:numPr>
          <w:ilvl w:val="2"/>
          <w:numId w:val="1"/>
        </w:numPr>
        <w:rPr>
          <w:rFonts w:hint="eastAsia"/>
        </w:rPr>
      </w:pPr>
      <w:r>
        <w:rPr>
          <w:rFonts w:hint="eastAsia"/>
        </w:rPr>
        <w:t>基于系统默认推荐</w:t>
      </w:r>
      <w:bookmarkEnd w:id="25"/>
    </w:p>
    <w:p>
      <w:pPr>
        <w:pStyle w:val="000036"/>
        <w:pBdr/>
        <w:rPr>
          <w:rFonts w:hint="eastAsia"/>
        </w:rPr>
      </w:pPr>
      <w:r>
        <w:rPr>
          <w:rFonts w:hint="eastAsia"/>
        </w:rPr>
        <w:t>当用户登录成功后，会进入到主界面，此时主界面展示的内容就是基于系统默认推荐的内容，</w:t>
      </w:r>
      <w:r>
        <w:rPr>
          <w:rFonts w:hint="eastAsia"/>
        </w:rPr>
        <w:t>具体流程如下：</w:t>
      </w:r>
    </w:p>
    <w:p>
      <w:pPr>
        <w:pStyle w:val="000036"/>
        <w:numPr>
          <w:ilvl w:val="0"/>
          <w:numId w:val="7"/>
        </w:numPr>
        <w:pBdr/>
        <w:rPr>
          <w:rFonts w:ascii="宋体" w:hAnsi="宋体" w:eastAsia="宋体" w:cs="宋体"/>
          <w:i w:val="false"/>
          <w:strike w:val="false"/>
          <w:color w:val="0D0D0D"/>
          <w:spacing w:val="0"/>
          <w:sz w:val="21"/>
          <w:u w:val="none"/>
          <w:shd w:val="clear" w:color="auto" w:fill="FFFFFF"/>
        </w:rPr>
      </w:pPr>
      <w:r>
        <w:rPr>
          <w:rFonts w:ascii="宋体" w:hAnsi="宋体" w:eastAsia="宋体" w:cs="宋体"/>
          <w:i w:val="false"/>
          <w:strike w:val="false"/>
          <w:color w:val="0D0D0D"/>
          <w:spacing w:val="0"/>
          <w:sz w:val="21"/>
          <w:u w:val="none"/>
          <w:shd w:val="clear" w:color="auto" w:fill="FFFFFF"/>
        </w:rPr>
        <w:t>用户登录成功后，进入电影推荐系统主页面。</w:t>
      </w:r>
    </w:p>
    <w:p>
      <w:pPr>
        <w:pStyle w:val="000036"/>
        <w:numPr>
          <w:ilvl w:val="0"/>
          <w:numId w:val="7"/>
        </w:numPr>
        <w:pBdr/>
        <w:rPr>
          <w:rFonts w:ascii="宋体" w:hAnsi="宋体" w:eastAsia="宋体" w:cs="宋体"/>
          <w:i w:val="false"/>
          <w:strike w:val="false"/>
          <w:color w:val="0D0D0D"/>
          <w:spacing w:val="0"/>
          <w:sz w:val="21"/>
          <w:u w:val="none"/>
          <w:shd w:val="clear" w:color="auto" w:fill="FFFFFF"/>
        </w:rPr>
      </w:pPr>
      <w:r>
        <w:rPr>
          <w:rFonts w:ascii="宋体" w:hAnsi="宋体" w:eastAsia="宋体" w:cs="宋体"/>
          <w:i w:val="false"/>
          <w:strike w:val="false"/>
          <w:color w:val="0D0D0D"/>
          <w:spacing w:val="0"/>
          <w:sz w:val="21"/>
          <w:u w:val="none"/>
          <w:shd w:val="clear" w:color="auto" w:fill="FFFFFF"/>
        </w:rPr>
        <w:t>系统根据默认算法从数据库中选择热门电影推荐给用户。</w:t>
      </w:r>
    </w:p>
    <w:p>
      <w:pPr>
        <w:pStyle w:val="000036"/>
        <w:numPr>
          <w:ilvl w:val="0"/>
          <w:numId w:val="7"/>
        </w:numPr>
        <w:pBdr/>
        <w:rPr>
          <w:rFonts w:ascii="宋体" w:hAnsi="宋体" w:eastAsia="宋体" w:cs="宋体"/>
          <w:i w:val="false"/>
          <w:strike w:val="false"/>
          <w:color w:val="0D0D0D"/>
          <w:spacing w:val="0"/>
          <w:sz w:val="21"/>
          <w:u w:val="none"/>
          <w:shd w:val="clear" w:color="auto" w:fill="FFFFFF"/>
        </w:rPr>
      </w:pPr>
      <w:r>
        <w:rPr>
          <w:rFonts w:ascii="宋体" w:hAnsi="宋体" w:eastAsia="宋体" w:cs="宋体"/>
          <w:i w:val="false"/>
          <w:strike w:val="false"/>
          <w:color w:val="0D0D0D"/>
          <w:spacing w:val="0"/>
          <w:sz w:val="21"/>
          <w:u w:val="none"/>
          <w:shd w:val="clear" w:color="auto" w:fill="FFFFFF"/>
        </w:rPr>
        <w:t>用户可以浏览系统推荐的电影列表。</w:t>
      </w:r>
    </w:p>
    <w:p>
      <w:pPr>
        <w:pStyle w:val="000036"/>
        <w:numPr>
          <w:ilvl w:val="0"/>
          <w:numId w:val="7"/>
        </w:numPr>
        <w:pBdr/>
        <w:rPr>
          <w:rFonts w:ascii="宋体" w:hAnsi="宋体" w:eastAsia="宋体" w:cs="宋体"/>
          <w:i w:val="false"/>
          <w:strike w:val="false"/>
          <w:color w:val="0D0D0D"/>
          <w:spacing w:val="0"/>
          <w:sz w:val="21"/>
          <w:u w:val="none"/>
          <w:shd w:val="clear" w:color="auto" w:fill="FFFFFF"/>
        </w:rPr>
      </w:pPr>
      <w:r>
        <w:rPr>
          <w:rFonts w:ascii="宋体" w:hAnsi="宋体" w:eastAsia="宋体" w:cs="宋体"/>
          <w:i w:val="false"/>
          <w:strike w:val="false"/>
          <w:color w:val="0D0D0D"/>
          <w:spacing w:val="0"/>
          <w:sz w:val="21"/>
          <w:u w:val="none"/>
          <w:shd w:val="clear" w:color="auto" w:fill="FFFFFF"/>
        </w:rPr>
        <w:t>用户选择感兴趣的电影查看详情，包括电影简介、评分、评论等信息。</w:t>
      </w:r>
    </w:p>
    <w:p>
      <w:pPr>
        <w:pStyle w:val="000036"/>
        <w:numPr>
          <w:ilvl w:val="0"/>
          <w:numId w:val="7"/>
        </w:numPr>
        <w:pBdr>
          <w:bottom w:val="thick" w:sz="0"/>
        </w:pBdr>
        <w:rPr>
          <w:rFonts w:ascii="宋体" w:hAnsi="宋体" w:eastAsia="宋体" w:cs="宋体"/>
          <w:sz w:val="21"/>
        </w:rPr>
      </w:pPr>
      <w:r>
        <w:rPr>
          <w:rFonts w:ascii="宋体" w:hAnsi="宋体" w:eastAsia="宋体" w:cs="宋体"/>
          <w:i w:val="false"/>
          <w:strike w:val="false"/>
          <w:color w:val="0D0D0D"/>
          <w:spacing w:val="0"/>
          <w:sz w:val="21"/>
          <w:u w:val="none"/>
          <w:shd w:val="clear" w:color="auto" w:fill="FFFFFF"/>
        </w:rPr>
        <w:t>用户可以选择收藏电影，或返回继续浏览其他推荐电影。</w:t>
      </w:r>
    </w:p>
    <w:p>
      <w:pPr>
        <w:pStyle w:val="000036"/>
        <w:ind w:left="0"/>
        <w:jc w:val="center"/>
        <w:rPr>
          <w:rFonts w:hint="eastAsia" w:ascii="宋体" w:hAnsi="宋体" w:eastAsia="宋体" w:cs="宋体"/>
        </w:rPr>
      </w:pPr>
      <w:r>
        <w:rPr>
          <w:rFonts w:hint="eastAsia" w:ascii="宋体" w:hAnsi="宋体" w:eastAsia="宋体" w:cs="宋体"/>
        </w:rPr>
        <w:drawing>
          <wp:inline distT="0" distB="0" distL="0" distR="0">
            <wp:extent cx="1933575" cy="3914775"/>
            <wp:effectExtent l="0" t="0" r="0" b="0"/>
            <wp:docPr id="38" name="picture" descr="descript"/>
            <wp:cNvGraphicFramePr/>
            <a:graphic>
              <a:graphicData uri="http://schemas.openxmlformats.org/drawingml/2006/picture">
                <pic:pic>
                  <pic:nvPicPr>
                    <pic:cNvPr id="39" name="picture" descr="descript"/>
                    <pic:cNvPicPr/>
                  </pic:nvPicPr>
                  <pic:blipFill rotWithShape="true">
                    <a:blip r:embed="rId21"/>
                    <a:stretch/>
                  </pic:blipFill>
                  <pic:spPr>
                    <a:xfrm>
                      <a:off x="0" y="0"/>
                      <a:ext cx="1933575" cy="3914775"/>
                    </a:xfrm>
                    <a:prstGeom prst="rect">
                      <a:avLst/>
                    </a:prstGeom>
                  </pic:spPr>
                </pic:pic>
              </a:graphicData>
            </a:graphic>
          </wp:inline>
        </w:drawing>
      </w:r>
    </w:p>
    <w:bookmarkStart w:id="26" w:name="_Toc1ceckg"/>
    <w:p>
      <w:pPr>
        <w:pStyle w:val="000038"/>
        <w:numPr>
          <w:ilvl w:val="2"/>
          <w:numId w:val="1"/>
        </w:numPr>
        <w:rPr>
          <w:rFonts w:hint="eastAsia"/>
        </w:rPr>
      </w:pPr>
      <w:r>
        <w:rPr>
          <w:rFonts w:hint="eastAsia"/>
        </w:rPr>
        <w:t>基于电影类型推荐</w:t>
      </w:r>
      <w:bookmarkEnd w:id="26"/>
    </w:p>
    <w:p>
      <w:pPr>
        <w:pStyle w:val="000036"/>
        <w:rPr>
          <w:rFonts w:hint="eastAsia"/>
        </w:rPr>
      </w:pPr>
      <w:r>
        <w:rPr>
          <w:rFonts w:hint="eastAsia"/>
        </w:rPr>
        <w:t>如果用户选择了某个具体的电影类型，则推荐范围则会限制在用户选择的电影类型中，</w:t>
      </w:r>
      <w:r>
        <w:rPr>
          <w:rFonts w:hint="eastAsia"/>
        </w:rPr>
        <w:t>具体流程如下：</w:t>
      </w:r>
    </w:p>
    <w:p>
      <w:pPr>
        <w:pStyle w:val="000036"/>
        <w:numPr>
          <w:ilvl w:val="0"/>
          <w:numId w:val="8"/>
        </w:numPr>
        <w:rPr>
          <w:rFonts w:hint="eastAsia"/>
        </w:rPr>
      </w:pPr>
      <w:r>
        <w:rPr>
          <w:rFonts w:hint="eastAsia"/>
        </w:rPr>
        <w:t>用户登录成功后，进入电影推荐系统主页面，并选择“按类型推荐”功能。</w:t>
      </w:r>
    </w:p>
    <w:p>
      <w:pPr>
        <w:pStyle w:val="000036"/>
        <w:numPr>
          <w:ilvl w:val="0"/>
          <w:numId w:val="8"/>
        </w:numPr>
        <w:rPr>
          <w:rFonts w:hint="eastAsia"/>
        </w:rPr>
      </w:pPr>
      <w:r>
        <w:rPr>
          <w:rFonts w:hint="eastAsia"/>
        </w:rPr>
        <w:t>系统展示所有可选的电影类型供用户选择。</w:t>
      </w:r>
    </w:p>
    <w:p>
      <w:pPr>
        <w:pStyle w:val="000036"/>
        <w:numPr>
          <w:ilvl w:val="0"/>
          <w:numId w:val="8"/>
        </w:numPr>
        <w:rPr>
          <w:rFonts w:hint="eastAsia"/>
        </w:rPr>
      </w:pPr>
      <w:r>
        <w:rPr>
          <w:rFonts w:hint="eastAsia"/>
        </w:rPr>
        <w:t>用户选择一个或多个感兴趣的电影类型后，点击“推荐”按钮。</w:t>
      </w:r>
    </w:p>
    <w:p>
      <w:pPr>
        <w:pStyle w:val="000036"/>
        <w:numPr>
          <w:ilvl w:val="0"/>
          <w:numId w:val="8"/>
        </w:numPr>
        <w:rPr>
          <w:rFonts w:hint="eastAsia"/>
        </w:rPr>
      </w:pPr>
      <w:r>
        <w:rPr>
          <w:rFonts w:hint="eastAsia"/>
        </w:rPr>
        <w:t>系统根据用户选择的类型，从数据库中筛选出符合条件的电影进行推荐。</w:t>
      </w:r>
    </w:p>
    <w:p>
      <w:pPr>
        <w:pStyle w:val="000036"/>
        <w:numPr>
          <w:ilvl w:val="0"/>
          <w:numId w:val="8"/>
        </w:numPr>
        <w:rPr>
          <w:rFonts w:hint="eastAsia"/>
        </w:rPr>
      </w:pPr>
      <w:r>
        <w:rPr>
          <w:rFonts w:hint="eastAsia"/>
        </w:rPr>
        <w:t>用户浏览推荐的电影列表，并可以选择查看电影详情或收藏电影。</w:t>
      </w:r>
    </w:p>
    <w:p>
      <w:pPr>
        <w:pStyle w:val="000036"/>
        <w:numPr>
          <w:ilvl w:val="0"/>
          <w:numId w:val="8"/>
        </w:numPr>
        <w:rPr>
          <w:rFonts w:hint="eastAsia"/>
        </w:rPr>
      </w:pPr>
      <w:r>
        <w:rPr>
          <w:rFonts w:hint="eastAsia"/>
        </w:rPr>
        <w:t>用户可以随时返回，更改电影类型选择，重新获取推荐。</w:t>
      </w:r>
    </w:p>
    <w:p>
      <w:pPr>
        <w:pBdr>
          <w:bottom/>
        </w:pBdr>
        <w:jc w:val="center"/>
        <w:rPr>
          <w:rFonts w:hint="eastAsia"/>
        </w:rPr>
      </w:pPr>
      <w:r>
        <w:rPr>
          <w:rFonts w:hint="eastAsia"/>
        </w:rPr>
        <w:drawing>
          <wp:inline distT="0" distB="0" distL="0" distR="0">
            <wp:extent cx="1704975" cy="4133850"/>
            <wp:effectExtent l="0" t="0" r="0" b="0"/>
            <wp:docPr id="41" name="picture" descr="descript"/>
            <wp:cNvGraphicFramePr/>
            <a:graphic>
              <a:graphicData uri="http://schemas.openxmlformats.org/drawingml/2006/picture">
                <pic:pic>
                  <pic:nvPicPr>
                    <pic:cNvPr id="42" name="picture" descr="descript"/>
                    <pic:cNvPicPr/>
                  </pic:nvPicPr>
                  <pic:blipFill rotWithShape="true">
                    <a:blip r:embed="rId22"/>
                    <a:stretch/>
                  </pic:blipFill>
                  <pic:spPr>
                    <a:xfrm>
                      <a:off x="0" y="0"/>
                      <a:ext cx="1704975" cy="4133850"/>
                    </a:xfrm>
                    <a:prstGeom prst="rect">
                      <a:avLst/>
                    </a:prstGeom>
                  </pic:spPr>
                </pic:pic>
              </a:graphicData>
            </a:graphic>
          </wp:inline>
        </w:drawing>
      </w:r>
    </w:p>
    <w:bookmarkStart w:id="27" w:name="_Tocco26e0"/>
    <w:p>
      <w:pPr>
        <w:pStyle w:val="000038"/>
        <w:numPr>
          <w:ilvl w:val="2"/>
          <w:numId w:val="1"/>
        </w:numPr>
        <w:rPr>
          <w:rFonts w:hint="eastAsia"/>
        </w:rPr>
      </w:pPr>
      <w:r>
        <w:rPr>
          <w:rFonts w:hint="eastAsia"/>
        </w:rPr>
        <w:t>基于用户喜欢推荐</w:t>
      </w:r>
      <w:bookmarkEnd w:id="27"/>
    </w:p>
    <w:p>
      <w:pPr>
        <w:pStyle w:val="000036"/>
        <w:pBdr>
          <w:bottom/>
        </w:pBdr>
        <w:rPr>
          <w:rFonts w:hint="eastAsia"/>
        </w:rPr>
      </w:pPr>
      <w:r>
        <w:rPr>
          <w:rFonts w:hint="eastAsia"/>
        </w:rPr>
        <w:t>除了上述两种推荐以外，用户还可以选择根据自己的收藏来进行推荐，系统会根据用户的收藏，评分等记录去为用户个性化推荐电影</w:t>
      </w:r>
      <w:r>
        <w:rPr>
          <w:rFonts w:hint="eastAsia"/>
        </w:rPr>
        <w:t>。具</w:t>
      </w:r>
      <w:r>
        <w:rPr>
          <w:rFonts w:hint="eastAsia"/>
        </w:rPr>
        <w:t>体流程如下：</w:t>
      </w:r>
    </w:p>
    <w:p>
      <w:pPr>
        <w:pStyle w:val="000036"/>
        <w:numPr>
          <w:ilvl w:val="0"/>
          <w:numId w:val="9"/>
        </w:numPr>
        <w:tabs>
          <w:tab w:val="left" w:pos="1440"/>
        </w:tabs>
        <w:ind/>
        <w:rPr>
          <w:rFonts w:hint="eastAsia"/>
        </w:rPr>
      </w:pPr>
      <w:r>
        <w:rPr>
          <w:rFonts w:hint="eastAsia"/>
        </w:rPr>
        <w:t>用户登录成功后，进入电影推荐系统主页面，并选择“根据喜好推荐”功能。</w:t>
      </w:r>
    </w:p>
    <w:p>
      <w:pPr>
        <w:pStyle w:val="000036"/>
        <w:numPr>
          <w:ilvl w:val="0"/>
          <w:numId w:val="9"/>
        </w:numPr>
        <w:tabs>
          <w:tab w:val="left" w:pos="1440"/>
        </w:tabs>
        <w:ind/>
        <w:rPr>
          <w:rFonts w:hint="eastAsia"/>
        </w:rPr>
      </w:pPr>
      <w:r>
        <w:rPr>
          <w:rFonts w:hint="eastAsia"/>
        </w:rPr>
        <w:t>系统分析用户历史浏览记录、评分和收藏，确定用户的喜好。</w:t>
      </w:r>
    </w:p>
    <w:p>
      <w:pPr>
        <w:pStyle w:val="000036"/>
        <w:numPr>
          <w:ilvl w:val="0"/>
          <w:numId w:val="9"/>
        </w:numPr>
        <w:tabs>
          <w:tab w:val="left" w:pos="1440"/>
        </w:tabs>
        <w:ind/>
        <w:rPr>
          <w:rFonts w:hint="eastAsia"/>
        </w:rPr>
      </w:pPr>
      <w:r>
        <w:rPr>
          <w:rFonts w:hint="eastAsia"/>
        </w:rPr>
        <w:t>系统根据用户喜好，从数据库中选择合适的电影推荐给用户。</w:t>
      </w:r>
    </w:p>
    <w:p>
      <w:pPr>
        <w:pStyle w:val="000036"/>
        <w:numPr>
          <w:ilvl w:val="0"/>
          <w:numId w:val="9"/>
        </w:numPr>
        <w:tabs>
          <w:tab w:val="left" w:pos="1440"/>
        </w:tabs>
        <w:ind/>
        <w:rPr>
          <w:rFonts w:hint="eastAsia"/>
        </w:rPr>
      </w:pPr>
      <w:r>
        <w:rPr>
          <w:rFonts w:hint="eastAsia"/>
        </w:rPr>
        <w:t>用户可以浏览系统基于其喜好推荐的电影列表。</w:t>
      </w:r>
    </w:p>
    <w:p>
      <w:pPr>
        <w:pStyle w:val="000036"/>
        <w:numPr>
          <w:ilvl w:val="0"/>
          <w:numId w:val="9"/>
        </w:numPr>
        <w:tabs>
          <w:tab w:val="left" w:pos="1440"/>
        </w:tabs>
        <w:ind/>
        <w:rPr>
          <w:rFonts w:hint="eastAsia"/>
        </w:rPr>
      </w:pPr>
      <w:r>
        <w:rPr>
          <w:rFonts w:hint="eastAsia"/>
        </w:rPr>
        <w:t>用户选择感兴趣的电影查看详情，并可以选择收藏或给出评分。</w:t>
      </w:r>
    </w:p>
    <w:p>
      <w:pPr>
        <w:pStyle w:val="000036"/>
        <w:numPr>
          <w:ilvl w:val="0"/>
          <w:numId w:val="9"/>
        </w:numPr>
        <w:tabs>
          <w:tab w:val="left" w:pos="1440"/>
        </w:tabs>
        <w:ind/>
        <w:rPr>
          <w:rFonts w:hint="eastAsia"/>
        </w:rPr>
      </w:pPr>
      <w:r>
        <w:rPr>
          <w:rFonts w:hint="eastAsia"/>
        </w:rPr>
        <w:t>用户还可以更新自己的喜好设置，系统根据新的喜好进行电影推荐。</w:t>
      </w:r>
    </w:p>
    <w:p>
      <w:pPr>
        <w:rPr>
          <w:rFonts w:hint="eastAsia"/>
        </w:rPr>
      </w:pPr>
    </w:p>
    <w:p>
      <w:pPr>
        <w:pStyle w:val="000036"/>
        <w:jc w:val="center"/>
        <w:rPr>
          <w:rFonts w:hint="eastAsia"/>
        </w:rPr>
      </w:pPr>
      <w:r>
        <w:rPr>
          <w:rFonts w:hint="eastAsia"/>
        </w:rPr>
        <w:drawing>
          <wp:inline distT="0" distB="0" distL="0" distR="0">
            <wp:extent cx="1457325" cy="4105275"/>
            <wp:effectExtent l="0" t="0" r="0" b="0"/>
            <wp:docPr id="44" name="picture" descr="descript"/>
            <wp:cNvGraphicFramePr/>
            <a:graphic>
              <a:graphicData uri="http://schemas.openxmlformats.org/drawingml/2006/picture">
                <pic:pic>
                  <pic:nvPicPr>
                    <pic:cNvPr id="45" name="picture" descr="descript"/>
                    <pic:cNvPicPr/>
                  </pic:nvPicPr>
                  <pic:blipFill rotWithShape="true">
                    <a:blip r:embed="rId23"/>
                    <a:stretch/>
                  </pic:blipFill>
                  <pic:spPr>
                    <a:xfrm>
                      <a:off x="0" y="0"/>
                      <a:ext cx="1457325" cy="4105275"/>
                    </a:xfrm>
                    <a:prstGeom prst="rect">
                      <a:avLst/>
                    </a:prstGeom>
                  </pic:spPr>
                </pic:pic>
              </a:graphicData>
            </a:graphic>
          </wp:inline>
        </w:drawing>
      </w:r>
    </w:p>
    <w:p>
      <w:pPr>
        <w:pStyle w:val="000036"/>
        <w:pBdr>
          <w:bottom/>
        </w:pBdr>
        <w:ind w:left="0"/>
        <w:rPr>
          <w:rFonts w:hint="eastAsia"/>
        </w:rPr>
      </w:pPr>
    </w:p>
    <w:p>
      <w:pPr>
        <w:pStyle w:val="000036"/>
        <w:rPr>
          <w:rFonts w:hint="eastAsia"/>
        </w:rPr>
      </w:pPr>
    </w:p>
    <w:bookmarkStart w:id="28" w:name="_Toc8a3y1c"/>
    <w:p>
      <w:pPr>
        <w:pStyle w:val="000037"/>
        <w:numPr>
          <w:ilvl w:val="1"/>
          <w:numId w:val="1"/>
        </w:numPr>
        <w:rPr>
          <w:rFonts w:hint="eastAsia"/>
        </w:rPr>
      </w:pPr>
      <w:r>
        <w:rPr>
          <w:rFonts w:hint="eastAsia"/>
        </w:rPr>
        <w:t>数据字典</w:t>
      </w:r>
      <w:bookmarkEnd w:id="28"/>
    </w:p>
    <w:p>
      <w:pPr>
        <w:pStyle w:val="000036"/>
        <w:rPr/>
      </w:pPr>
      <w:r>
        <w:rPr>
          <w:rFonts w:hint="eastAsia"/>
        </w:rPr>
        <w:t>可见《数据库设计说明书》</w:t>
      </w:r>
    </w:p>
    <w:bookmarkStart w:id="29" w:name="_Toc6blsct"/>
    <w:p>
      <w:pPr>
        <w:pStyle w:val="000035"/>
        <w:numPr>
          <w:ilvl w:val="0"/>
          <w:numId w:val="1"/>
        </w:numPr>
        <w:rPr>
          <w:rFonts w:hint="eastAsia"/>
        </w:rPr>
      </w:pPr>
      <w:r>
        <w:rPr>
          <w:rFonts w:hint="eastAsia"/>
        </w:rPr>
        <w:t>性能</w:t>
      </w:r>
      <w:bookmarkEnd w:id="29"/>
    </w:p>
    <w:p>
      <w:pPr>
        <w:pStyle w:val="000036"/>
        <w:rPr>
          <w:rFonts w:hint="eastAsia"/>
        </w:rPr>
      </w:pPr>
      <w:r>
        <w:rPr>
          <w:rFonts w:hint="eastAsia"/>
        </w:rPr>
        <w:t>所有企业信息，个人信息的响应时间不应该超过20秒。</w:t>
      </w:r>
    </w:p>
    <w:bookmarkStart w:id="30" w:name="_Toc6u84cf"/>
    <w:p>
      <w:pPr>
        <w:pStyle w:val="000035"/>
        <w:numPr>
          <w:ilvl w:val="0"/>
          <w:numId w:val="1"/>
        </w:numPr>
        <w:rPr>
          <w:rFonts w:hint="eastAsia"/>
        </w:rPr>
      </w:pPr>
      <w:r>
        <w:rPr>
          <w:rFonts w:hint="eastAsia"/>
        </w:rPr>
        <w:t>接口</w:t>
      </w:r>
      <w:bookmarkEnd w:id="30"/>
    </w:p>
    <w:bookmarkStart w:id="31" w:name="_Tocqzsgtl"/>
    <w:p>
      <w:pPr>
        <w:pStyle w:val="000037"/>
        <w:numPr>
          <w:ilvl w:val="1"/>
          <w:numId w:val="1"/>
        </w:numPr>
        <w:rPr>
          <w:rFonts w:hint="eastAsia"/>
          <w:snapToGrid/>
        </w:rPr>
      </w:pPr>
      <w:r>
        <w:rPr>
          <w:rFonts w:hint="eastAsia"/>
          <w:snapToGrid/>
        </w:rPr>
        <w:t>软件接口</w:t>
      </w:r>
      <w:bookmarkEnd w:id="31"/>
    </w:p>
    <w:p>
      <w:pPr>
        <w:numPr>
          <w:ilvl w:val="0"/>
          <w:numId w:val="10"/>
        </w:numPr>
        <w:rPr>
          <w:rFonts w:hint="eastAsia"/>
        </w:rPr>
      </w:pPr>
      <w:r>
        <w:rPr>
          <w:rFonts w:hint="eastAsia"/>
        </w:rPr>
        <w:t>邮件</w:t>
      </w:r>
      <w:r>
        <w:rPr>
          <w:rStyle w:val="00005e"/>
          <w:rFonts w:hint="eastAsia"/>
          <w:color w:val="auto"/>
        </w:rPr>
        <w:t>发送</w:t>
      </w:r>
      <w:r>
        <w:rPr>
          <w:rFonts w:hint="eastAsia"/>
        </w:rPr>
        <w:t>接口（JAVAMAIL）</w:t>
      </w:r>
    </w:p>
    <w:p>
      <w:pPr>
        <w:numPr>
          <w:ilvl w:val="0"/>
          <w:numId w:val="10"/>
        </w:numPr>
        <w:rPr>
          <w:rFonts w:hint="eastAsia"/>
        </w:rPr>
      </w:pPr>
      <w:r>
        <w:rPr>
          <w:rFonts w:hint="eastAsia"/>
        </w:rPr>
        <w:t>数据</w:t>
      </w:r>
      <w:r>
        <w:rPr>
          <w:rStyle w:val="00005e"/>
          <w:rFonts w:hint="eastAsia"/>
          <w:color w:val="auto"/>
        </w:rPr>
        <w:t>密码</w:t>
      </w:r>
      <w:r>
        <w:rPr>
          <w:rFonts w:hint="eastAsia"/>
        </w:rPr>
        <w:t>加密(MD5)</w:t>
      </w:r>
    </w:p>
    <w:p>
      <w:pPr>
        <w:numPr>
          <w:ilvl w:val="0"/>
          <w:numId w:val="10"/>
        </w:numPr>
        <w:rPr>
          <w:rFonts w:hint="eastAsia"/>
        </w:rPr>
      </w:pPr>
      <w:r>
        <w:rPr>
          <w:rFonts w:hint="eastAsia"/>
        </w:rPr>
        <w:t>文件上传下载（</w:t>
      </w:r>
      <w:r>
        <w:rPr/>
        <w:t>SmartUpload</w:t>
      </w:r>
      <w:r>
        <w:rPr>
          <w:rFonts w:hint="eastAsia"/>
        </w:rPr>
        <w:t>）</w:t>
      </w:r>
    </w:p>
    <w:p>
      <w:pPr>
        <w:numPr>
          <w:ilvl w:val="0"/>
          <w:numId w:val="10"/>
        </w:numPr>
        <w:rPr>
          <w:rFonts w:hint="eastAsia"/>
        </w:rPr>
      </w:pPr>
      <w:r>
        <w:rPr>
          <w:rFonts w:hint="eastAsia"/>
        </w:rPr>
        <w:t>日期选择（WDATEPICKER）</w:t>
      </w:r>
    </w:p>
    <w:sectPr>
      <w:headerReference r:id="rId5" w:type="default"/>
      <w:footerReference r:id="rId6" w:type="default"/>
      <w:pgSz w:w="11906" w:h="16838"/>
      <w:pgMar w:top="1440" w:right="1797" w:bottom="1440" w:left="1797" w:header="851" w:footer="992" w:gutter="0"/>
      <w:pgNumType w:start="1"/>
      <w:cols w:space="720"/>
      <w:docGrid w:type="linesAndChars" w:linePitch="312"/>
    </w:sectPr>
  </w:body>
</w:document>
</file>

<file path=word/fontTable.xml><?xml version="1.0" encoding="utf-8"?>
<w:fonts xmlns:w="http://schemas.openxmlformats.org/wordprocessingml/2006/main">
  <w:font w:name="Calibri">
    <w:panose1 w:val="020F0502020204030204"/>
    <w:charset w:val="00" w:characterSet="ISO-8859-1"/>
    <w:family w:val="swiss"/>
    <w:pitch w:val="variable"/>
    <w:sig w:usb0="E4002EFF" w:usb1="C000247B" w:usb2="00000009" w:usb3="00000000" w:csb0="000001FF" w:csb1="00000000"/>
  </w:font>
  <w:font w:name="楷体_GB2312">
    <w:altName w:val="楷体"/>
    <w:panose1 w:val="02010609030101010101"/>
    <w:charset w:val="86" w:characterSet="ISO-8859-1"/>
    <w:family w:val="modern"/>
    <w:pitch w:val="default"/>
    <w:sig w:usb0="00000001" w:usb1="080E0000" w:usb2="00000010" w:usb3="00000000" w:csb0="00040000" w:csb1="00000000"/>
  </w:font>
  <w:font w:name="Times New Roman">
    <w:panose1 w:val="02020603050405020304"/>
    <w:charset w:val="00" w:characterSet="ISO-8859-1"/>
    <w:family w:val="roman"/>
    <w:pitch w:val="variable"/>
    <w:sig w:usb0="E0002EFF" w:usb1="C000785B" w:usb2="00000009" w:usb3="00000000" w:csb0="000001FF" w:csb1="00000000"/>
  </w:font>
  <w:font w:name="宋体">
    <w:altName w:val="SimSun"/>
    <w:panose1 w:val="02010600030101010101"/>
    <w:charset w:val="86" w:characterSet="ISO-8859-1"/>
    <w:family w:val="auto"/>
    <w:pitch w:val="variable"/>
    <w:sig w:usb0="00000203" w:usb1="288F0000" w:usb2="00000016" w:usb3="00000000" w:csb0="00040001" w:csb1="00000000"/>
  </w:font>
  <w:font w:name="幼圆">
    <w:panose1 w:val="02010509060101010101"/>
    <w:charset w:val="86" w:characterSet="ISO-8859-1"/>
    <w:family w:val="modern"/>
    <w:pitch w:val="fixed"/>
    <w:sig w:usb0="00000001" w:usb1="080E0000" w:usb2="00000010" w:usb3="00000000" w:csb0="00040000" w:csb1="00000000"/>
  </w:font>
  <w:font w:name="Cambria Math">
    <w:panose1 w:val="02040503050406030204"/>
    <w:charset w:val="00" w:characterSet="ISO-8859-1"/>
    <w:family w:val="roman"/>
    <w:pitch w:val="variable"/>
    <w:sig w:usb0="E00006FF" w:usb1="420024FF" w:usb2="02000000" w:usb3="00000000" w:csb0="0000019F" w:csb1="00000000"/>
  </w:font>
  <w:font w:name="Wingdings">
    <w:panose1 w:val="05000000000000000000"/>
    <w:charset w:val="02" w:characterSet="ISO-8859-1"/>
    <w:family w:val="auto"/>
    <w:pitch w:val="variable"/>
    <w:sig w:usb0="00000000" w:usb1="10000000" w:usb2="00000000" w:usb3="00000000" w:csb0="80000000" w:csb1="00000000"/>
  </w:font>
  <w:font w:name="Symbol">
    <w:panose1 w:val="05050102010706020507"/>
    <w:charset w:val="02" w:characterSet="ISO-8859-1"/>
    <w:family w:val="roman"/>
    <w:pitch w:val="variable"/>
    <w:sig w:usb0="00000000" w:usb1="10000000" w:usb2="00000000" w:usb3="00000000" w:csb0="80000000" w:csb1="00000000"/>
  </w:font>
  <w:font w:name="Arial">
    <w:panose1 w:val="020B0604020202020204"/>
    <w:charset w:val="00" w:characterSet="ISO-8859-1"/>
    <w:family w:val="swiss"/>
    <w:pitch w:val="variable"/>
    <w:sig w:usb0="E0002EFF" w:usb1="C000785B" w:usb2="00000009" w:usb3="00000000" w:csb0="000001FF" w:csb1="00000000"/>
  </w:font>
  <w:font w:name="ˎ̥">
    <w:altName w:val="Times New Roman"/>
    <w:panose1 w:val="00000000000000000000"/>
    <w:charset w:val="00" w:characterSet="ISO-8859-1"/>
    <w:family w:val="roman"/>
    <w:pitch w:val="default"/>
    <w:sig w:usb0="00000000" w:usb1="00000000" w:usb2="00000000" w:usb3="00000000" w:csb0="00040001" w:csb1="00000000"/>
  </w:font>
</w:fonts>
</file>

<file path=word/footer1.xml><?xml version="1.0" encoding="utf-8"?>
<w:ftr xmlns:w="http://schemas.openxmlformats.org/wordprocessingml/2006/main">
  <w:p>
    <w:pPr>
      <w:pStyle w:val="00004f"/>
      <w:framePr w:wrap="around" w:hAnchor="margin" w:vAnchor="text" w:xAlign="right" w:y="1"/>
      <w:rPr>
        <w:rStyle w:val="PageNumber"/>
      </w:rPr>
    </w:pPr>
    <w:r>
      <w:rPr/>
      <w:fldChar w:fldCharType="begin"/>
    </w:r>
    <w:r>
      <w:rPr>
        <w:rStyle w:val="00005a"/>
      </w:rPr>
      <w:instrText xml:space="preserve">PAGE  </w:instrText>
    </w:r>
    <w:r>
      <w:rPr/>
      <w:fldChar w:fldCharType="separate"/>
    </w:r>
    <w:r>
      <w:rPr/>
      <w:fldChar w:fldCharType="end"/>
    </w:r>
  </w:p>
  <w:p>
    <w:pPr>
      <w:pStyle w:val="00004f"/>
      <w:ind w:right="360"/>
      <w:rPr/>
    </w:pPr>
  </w:p>
</w:ftr>
</file>

<file path=word/footer2.xml><?xml version="1.0" encoding="utf-8"?>
<w:ftr xmlns:w="http://schemas.openxmlformats.org/wordprocessingml/2006/main">
  <w:p>
    <w:pPr>
      <w:pStyle w:val="00004f"/>
      <w:framePr w:wrap="around" w:hAnchor="margin" w:vAnchor="text" w:xAlign="right" w:y="1"/>
      <w:rPr>
        <w:rStyle w:val="PageNumber"/>
      </w:rPr>
    </w:pPr>
    <w:r>
      <w:rPr/>
      <w:fldChar w:fldCharType="begin"/>
    </w:r>
    <w:r>
      <w:rPr>
        <w:rStyle w:val="00005a"/>
      </w:rPr>
      <w:instrText xml:space="preserve">PAGE  </w:instrText>
    </w:r>
    <w:r>
      <w:rPr/>
      <w:fldChar w:fldCharType="separate"/>
    </w:r>
    <w:r>
      <w:rPr>
        <w:rStyle w:val="00005a"/>
        <w:noProof/>
      </w:rPr>
      <w:t>14</w:t>
    </w:r>
    <w:r>
      <w:rPr/>
      <w:fldChar w:fldCharType="end"/>
    </w:r>
  </w:p>
  <w:p>
    <w:pPr>
      <w:pStyle w:val="00004f"/>
      <w:ind w:right="360"/>
      <w:jc w:val="right"/>
      <w:rPr>
        <w:rFonts w:hint="eastAsia"/>
      </w:rPr>
    </w:pPr>
    <w:r>
      <w:rPr/>
      <w:t xml:space="preserve">  </w:t>
    </w:r>
  </w:p>
</w:ftr>
</file>

<file path=word/header1.xml><?xml version="1.0" encoding="utf-8"?>
<w:hdr xmlns:w="http://schemas.openxmlformats.org/wordprocessingml/2006/main">
  <w:tbl>
    <w:tblPr>
      <w:tblStyle w:val="000040"/>
      <w:tblW w:w="0" w:type="auto"/>
      <w:tblInd w:w="0" w:type="dxa"/>
      <w:tblBorders>
        <w:top w:val="none" w:color="auto" w:sz="0" w:space="0"/>
        <w:left w:val="none" w:color="auto" w:sz="0" w:space="0"/>
        <w:bottom w:val="single" w:color="auto" w:sz="6" w:space="0"/>
        <w:right w:val="none" w:color="auto" w:sz="0" w:space="0"/>
        <w:insideH w:val="none" w:color="auto" w:sz="0" w:space="0"/>
        <w:insideV w:val="none" w:color="auto" w:sz="0" w:space="0"/>
      </w:tblBorders>
      <w:tblLayout w:type="fixed"/>
      <w:tblLook w:firstRow="false" w:lastRow="false" w:firstColumn="false" w:lastColumn="false" w:noHBand="false" w:noVBand="false" w:val="0000"/>
    </w:tblPr>
    <w:tblGrid>
      <w:gridCol w:w="4264"/>
      <w:gridCol w:w="4264"/>
    </w:tblGrid>
    <w:tr>
      <w:trPr/>
      <w:tc>
        <w:tcPr>
          <w:tcW w:w="4264" w:type="dxa"/>
        </w:tcPr>
        <w:p>
          <w:pPr>
            <w:pStyle w:val="000034"/>
            <w:numPr>
              <w:ilvl w:val="0"/>
              <w:numId w:val="11"/>
            </w:numPr>
            <w:rPr>
              <w:ins w:id="110" w:author="henry xiao" w:date="2002-07-24T15:06:00Z"/>
            </w:rPr>
          </w:pPr>
          <w:r>
            <w:rPr/>
            <w:t>软件需求规约</w:t>
          </w:r>
        </w:p>
      </w:tc>
      <w:tc>
        <w:tcPr>
          <w:tcW w:w="4264" w:type="dxa"/>
        </w:tcPr>
        <w:p>
          <w:pPr>
            <w:pStyle w:val="000050"/>
            <w:jc w:val="right"/>
            <w:rPr>
              <w:ins w:id="111" w:author="henry xiao" w:date="2002-07-24T15:06:00Z"/>
              <w:rFonts w:hint="eastAsia"/>
            </w:rPr>
          </w:pPr>
          <w:r>
            <w:rPr/>
            <w:fldChar w:fldCharType="begin"/>
          </w:r>
          <w:r>
            <w:rPr/>
            <w:instrText xml:space="preserve"> </w:instrText>
          </w:r>
          <w:r>
            <w:rPr>
              <w:rFonts w:hint="eastAsia"/>
            </w:rPr>
            <w:t>DOCPROPERTY "项目名称"  \* MERGEFORMAT</w:t>
          </w:r>
          <w:r>
            <w:rPr/>
            <w:instrText xml:space="preserve"> </w:instrText>
          </w:r>
          <w:r>
            <w:rPr/>
            <w:fldChar w:fldCharType="separate"/>
          </w:r>
          <w:r>
            <w:rPr>
              <w:rFonts w:hint="eastAsia"/>
            </w:rPr>
            <w:t>&lt;</w:t>
          </w:r>
          <w:r>
            <w:rPr>
              <w:rFonts w:hint="eastAsia"/>
            </w:rPr>
            <w:t>时光网电影大数据分析平台</w:t>
          </w:r>
          <w:r>
            <w:rPr>
              <w:rFonts w:hint="eastAsia"/>
            </w:rPr>
            <w:t>&gt;</w:t>
          </w:r>
          <w:r>
            <w:rPr/>
            <w:fldChar w:fldCharType="end"/>
          </w:r>
        </w:p>
      </w:tc>
    </w:tr>
  </w:tbl>
  <w:p>
    <w:pPr>
      <w:pStyle w:val="000050"/>
      <w:jc w:val="both"/>
      <w:rPr>
        <w:rFonts w:hint="eastAsia"/>
      </w:rPr>
    </w:pPr>
  </w:p>
</w:hdr>
</file>

<file path=word/numbering.xml><?xml version="1.0" encoding="utf-8"?>
<w:numbering xmlns:w="http://schemas.openxmlformats.org/wordprocessingml/2006/main">
  <w:abstractNum w:abstractNumId="1">
    <w:lvl w:ilvl="5">
      <w:start w:val="1"/>
      <w:numFmt w:val="lowerRoman"/>
      <w:lvlText w:val="%6."/>
      <w:lvlJc w:val="left"/>
      <w:pPr>
        <w:ind w:left="3156" w:hanging="336"/>
      </w:pPr>
    </w:lvl>
    <w:lvl w:ilvl="1">
      <w:start w:val="1"/>
      <w:numFmt w:val="lowerLetter"/>
      <w:lvlText w:val="%2."/>
      <w:lvlJc w:val="left"/>
      <w:pPr>
        <w:ind w:left="1476" w:hanging="336"/>
      </w:pPr>
    </w:lvl>
    <w:lvl w:ilvl="4">
      <w:start w:val="1"/>
      <w:numFmt w:val="lowerLetter"/>
      <w:lvlText w:val="%5."/>
      <w:lvlJc w:val="left"/>
      <w:pPr>
        <w:ind w:left="2736" w:hanging="336"/>
      </w:pPr>
    </w:lvl>
    <w:lvl w:ilvl="2">
      <w:start w:val="1"/>
      <w:numFmt w:val="lowerRoman"/>
      <w:lvlText w:val="%3."/>
      <w:lvlJc w:val="left"/>
      <w:pPr>
        <w:ind w:left="1896" w:hanging="336"/>
      </w:pPr>
    </w:lvl>
    <w:lvl w:ilvl="8">
      <w:start w:val="1"/>
      <w:numFmt w:val="lowerRoman"/>
      <w:lvlText w:val="%9."/>
      <w:lvlJc w:val="left"/>
      <w:pPr>
        <w:ind w:left="4416" w:hanging="336"/>
      </w:pPr>
    </w:lvl>
    <w:lvl w:ilvl="0">
      <w:start w:val="1"/>
      <w:numFmt w:val="decimal"/>
      <w:lvlText w:val="%1."/>
      <w:lvlJc w:val="left"/>
      <w:pPr>
        <w:ind w:left="1056" w:hanging="336"/>
      </w:pPr>
      <w:rPr/>
    </w:lvl>
    <w:lvl w:ilvl="7">
      <w:start w:val="1"/>
      <w:numFmt w:val="lowerLetter"/>
      <w:lvlText w:val="%8."/>
      <w:lvlJc w:val="left"/>
      <w:pPr>
        <w:ind w:left="3996" w:hanging="336"/>
      </w:pPr>
    </w:lvl>
    <w:lvl w:ilvl="3">
      <w:start w:val="1"/>
      <w:numFmt w:val="decimal"/>
      <w:lvlText w:val="%4."/>
      <w:lvlJc w:val="left"/>
      <w:pPr>
        <w:ind w:left="2316" w:hanging="336"/>
      </w:pPr>
    </w:lvl>
    <w:lvl w:ilvl="6">
      <w:start w:val="1"/>
      <w:numFmt w:val="decimal"/>
      <w:lvlText w:val="%7."/>
      <w:lvlJc w:val="left"/>
      <w:pPr>
        <w:ind w:left="3576" w:hanging="336"/>
      </w:pPr>
    </w:lvl>
  </w:abstractNum>
  <w:abstractNum w:abstractNumId="2">
    <w:lvl w:ilvl="8">
      <w:start w:val="1"/>
      <w:numFmt w:val="lowerRoman"/>
      <w:lvlText w:val="%9."/>
      <w:lvlJc w:val="left"/>
      <w:pPr>
        <w:ind w:left="3696" w:hanging="336"/>
      </w:pPr>
    </w:lvl>
    <w:lvl w:ilvl="4">
      <w:start w:val="1"/>
      <w:numFmt w:val="lowerLetter"/>
      <w:lvlText w:val="%5."/>
      <w:lvlJc w:val="left"/>
      <w:pPr>
        <w:ind w:left="2016" w:hanging="336"/>
      </w:pPr>
    </w:lvl>
    <w:lvl w:ilvl="0">
      <w:start w:val="1"/>
      <w:numFmt w:val="decimal"/>
      <w:lvlText w:val="%1."/>
      <w:lvlJc w:val="left"/>
      <w:pPr>
        <w:ind w:left="336" w:hanging="336"/>
      </w:pPr>
      <w:rPr/>
    </w:lvl>
    <w:lvl w:ilvl="2">
      <w:start w:val="1"/>
      <w:numFmt w:val="lowerRoman"/>
      <w:lvlText w:val="%3."/>
      <w:lvlJc w:val="left"/>
      <w:pPr>
        <w:ind w:left="1176" w:hanging="336"/>
      </w:pPr>
    </w:lvl>
    <w:lvl w:ilvl="5">
      <w:start w:val="1"/>
      <w:numFmt w:val="lowerRoman"/>
      <w:lvlText w:val="%6."/>
      <w:lvlJc w:val="left"/>
      <w:pPr>
        <w:ind w:left="2436" w:hanging="336"/>
      </w:pPr>
    </w:lvl>
    <w:lvl w:ilvl="3">
      <w:start w:val="1"/>
      <w:numFmt w:val="decimal"/>
      <w:lvlText w:val="%4."/>
      <w:lvlJc w:val="left"/>
      <w:pPr>
        <w:ind w:left="1596" w:hanging="336"/>
      </w:pPr>
    </w:lvl>
    <w:lvl w:ilvl="6">
      <w:start w:val="1"/>
      <w:numFmt w:val="decimal"/>
      <w:lvlText w:val="%7."/>
      <w:lvlJc w:val="left"/>
      <w:pPr>
        <w:ind w:left="2856" w:hanging="336"/>
      </w:pPr>
    </w:lvl>
    <w:lvl w:ilvl="1">
      <w:start w:val="1"/>
      <w:numFmt w:val="lowerLetter"/>
      <w:lvlText w:val="%2."/>
      <w:lvlJc w:val="left"/>
      <w:pPr>
        <w:ind w:left="756" w:hanging="336"/>
      </w:pPr>
    </w:lvl>
    <w:lvl w:ilvl="7">
      <w:start w:val="1"/>
      <w:numFmt w:val="lowerLetter"/>
      <w:lvlText w:val="%8."/>
      <w:lvlJc w:val="left"/>
      <w:pPr>
        <w:ind w:left="3276" w:hanging="336"/>
      </w:pPr>
    </w:lvl>
  </w:abstractNum>
  <w:abstractNum w:abstractNumId="3">
    <w:lvl w:ilvl="8">
      <w:start w:val="1"/>
      <w:numFmt w:val="lowerRoman"/>
      <w:lvlText w:val="%9."/>
      <w:lvlJc w:val="left"/>
      <w:pPr>
        <w:ind w:left="4116" w:hanging="336"/>
      </w:pPr>
    </w:lvl>
    <w:lvl w:ilvl="0">
      <w:start w:val="1"/>
      <w:numFmt w:val="decimal"/>
      <w:lvlText w:val="%1."/>
      <w:lvlJc w:val="left"/>
      <w:pPr>
        <w:ind w:left="756" w:hanging="336"/>
      </w:pPr>
      <w:rPr/>
    </w:lvl>
    <w:lvl w:ilvl="7">
      <w:start w:val="1"/>
      <w:numFmt w:val="lowerLetter"/>
      <w:lvlText w:val="%8."/>
      <w:lvlJc w:val="left"/>
      <w:pPr>
        <w:ind w:left="3696" w:hanging="336"/>
      </w:pPr>
    </w:lvl>
    <w:lvl w:ilvl="6">
      <w:start w:val="1"/>
      <w:numFmt w:val="decimal"/>
      <w:lvlText w:val="%7."/>
      <w:lvlJc w:val="left"/>
      <w:pPr>
        <w:ind w:left="3276" w:hanging="336"/>
      </w:pPr>
    </w:lvl>
    <w:lvl w:ilvl="1">
      <w:start w:val="1"/>
      <w:numFmt w:val="lowerLetter"/>
      <w:lvlText w:val="%2."/>
      <w:lvlJc w:val="left"/>
      <w:pPr>
        <w:ind w:left="1176" w:hanging="336"/>
      </w:pPr>
    </w:lvl>
    <w:lvl w:ilvl="2">
      <w:start w:val="1"/>
      <w:numFmt w:val="lowerRoman"/>
      <w:lvlText w:val="%3."/>
      <w:lvlJc w:val="left"/>
      <w:pPr>
        <w:ind w:left="1596" w:hanging="336"/>
      </w:pPr>
    </w:lvl>
    <w:lvl w:ilvl="4">
      <w:start w:val="1"/>
      <w:numFmt w:val="lowerLetter"/>
      <w:lvlText w:val="%5."/>
      <w:lvlJc w:val="left"/>
      <w:pPr>
        <w:ind w:left="2436" w:hanging="336"/>
      </w:pPr>
    </w:lvl>
    <w:lvl w:ilvl="5">
      <w:start w:val="1"/>
      <w:numFmt w:val="lowerRoman"/>
      <w:lvlText w:val="%6."/>
      <w:lvlJc w:val="left"/>
      <w:pPr>
        <w:ind w:left="2856" w:hanging="336"/>
      </w:pPr>
    </w:lvl>
    <w:lvl w:ilvl="3">
      <w:start w:val="1"/>
      <w:numFmt w:val="decimal"/>
      <w:lvlText w:val="%4."/>
      <w:lvlJc w:val="left"/>
      <w:pPr>
        <w:ind w:left="2016" w:hanging="336"/>
      </w:pPr>
    </w:lvl>
  </w:abstractNum>
  <w:abstractNum w:abstractNumId="4">
    <w:nsid w:val="00000006"/>
    <w:multiLevelType w:val="multilevel"/>
    <w:tmpl w:val="00000006"/>
    <w:lvl w:ilvl="8">
      <w:start w:val="1"/>
      <w:numFmt w:val="decimal"/>
      <w:lvlText w:val="%1.%2.%3.%4.%5.%6.%7.%8.%9"/>
      <w:lvlJc w:val="left"/>
      <w:pPr>
        <w:tabs>
          <w:tab w:val="num" w:pos="0"/>
        </w:tabs>
        <w:ind w:left="0" w:firstLine="0"/>
      </w:pPr>
      <w:rPr>
        <w:rFonts w:hint="eastAsia"/>
      </w:rPr>
    </w:lvl>
    <w:lvl w:ilvl="4">
      <w:start w:val="1"/>
      <w:numFmt w:val="decimal"/>
      <w:suff w:val="space"/>
      <w:lvlText w:val="%1.%2.%3.%4.%5"/>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rPr>
    </w:lvl>
    <w:lvl w:ilvl="5">
      <w:start w:val="1"/>
      <w:numFmt w:val="decimal"/>
      <w:suff w:val="space"/>
      <w:lvlText w:val="%1.%2.%3.%4.%5.%6"/>
      <w:lvlJc w:val="left"/>
      <w:pPr>
        <w:ind w:left="0" w:firstLine="0"/>
      </w:pPr>
      <w:rPr>
        <w:rFonts w:hint="eastAsia"/>
      </w:rPr>
    </w:lvl>
    <w:lvl w:ilvl="7">
      <w:start w:val="1"/>
      <w:numFmt w:val="decimal"/>
      <w:lvlText w:val="%1.%2.%3.%4.%5.%6.%7.%8"/>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0">
      <w:start w:val="1"/>
      <w:numFmt w:val="decimal"/>
      <w:lvlText w:val="%1."/>
      <w:lvlJc w:val="left"/>
      <w:pPr>
        <w:tabs>
          <w:tab w:val="num" w:pos="0"/>
        </w:tabs>
        <w:ind w:left="0" w:firstLine="0"/>
      </w:pPr>
      <w:rPr>
        <w:rFonts w:hint="eastAsia"/>
      </w:rPr>
    </w:lvl>
    <w:lvl w:ilvl="2">
      <w:start w:val="1"/>
      <w:numFmt w:val="decimal"/>
      <w:lvlText w:val="%1.%2.%3"/>
      <w:lvlJc w:val="left"/>
      <w:pPr>
        <w:tabs>
          <w:tab w:val="num" w:pos="0"/>
        </w:tabs>
        <w:ind w:left="0" w:firstLine="0"/>
      </w:pPr>
    </w:lvl>
  </w:abstractNum>
  <w:abstractNum w:abstractNumId="5">
    <w:nsid w:val="00000013"/>
    <w:multiLevelType w:val="multilevel"/>
    <w:tmpl w:val="00000013"/>
    <w:lvl w:ilvl="5">
      <w:start w:val="1"/>
      <w:numFmt w:val="bullet"/>
      <w:lvlText w:val=""/>
      <w:lvlJc w:val="left"/>
      <w:pPr>
        <w:tabs>
          <w:tab w:val="num" w:pos="2880"/>
        </w:tabs>
        <w:ind w:left="2880" w:hanging="420"/>
      </w:pPr>
      <w:rPr>
        <w:rFonts w:hint="default" w:ascii="Wingdings" w:hAnsi="Wingdings"/>
      </w:rPr>
    </w:lvl>
    <w:lvl w:ilvl="0">
      <w:start w:val="1"/>
      <w:numFmt w:val="bullet"/>
      <w:lvlText w:val=""/>
      <w:lvlJc w:val="left"/>
      <w:pPr>
        <w:tabs>
          <w:tab w:val="num" w:pos="780"/>
        </w:tabs>
        <w:ind w:left="780" w:hanging="420"/>
      </w:pPr>
      <w:rPr>
        <w:rFonts w:hint="default" w:ascii="Wingdings" w:hAnsi="Wingdings"/>
      </w:rPr>
    </w:lvl>
    <w:lvl w:ilvl="4">
      <w:start w:val="1"/>
      <w:numFmt w:val="bullet"/>
      <w:lvlText w:val=""/>
      <w:lvlJc w:val="left"/>
      <w:pPr>
        <w:tabs>
          <w:tab w:val="num" w:pos="2460"/>
        </w:tabs>
        <w:ind w:left="2460" w:hanging="420"/>
      </w:pPr>
      <w:rPr>
        <w:rFonts w:hint="default" w:ascii="Wingdings" w:hAnsi="Wingdings"/>
      </w:rPr>
    </w:lvl>
    <w:lvl w:ilvl="2">
      <w:start w:val="1"/>
      <w:numFmt w:val="bullet"/>
      <w:lvlText w:val=""/>
      <w:lvlJc w:val="left"/>
      <w:pPr>
        <w:tabs>
          <w:tab w:val="num" w:pos="1620"/>
        </w:tabs>
        <w:ind w:left="1620" w:hanging="420"/>
      </w:pPr>
      <w:rPr>
        <w:rFonts w:hint="default" w:ascii="Wingdings" w:hAnsi="Wingdings"/>
      </w:rPr>
    </w:lvl>
    <w:lvl w:ilvl="8">
      <w:start w:val="1"/>
      <w:numFmt w:val="bullet"/>
      <w:lvlText w:val=""/>
      <w:lvlJc w:val="left"/>
      <w:pPr>
        <w:tabs>
          <w:tab w:val="num" w:pos="4140"/>
        </w:tabs>
        <w:ind w:left="4140" w:hanging="420"/>
      </w:pPr>
      <w:rPr>
        <w:rFonts w:hint="default" w:ascii="Wingdings" w:hAnsi="Wingdings"/>
      </w:rPr>
    </w:lvl>
    <w:lvl w:ilvl="6">
      <w:start w:val="1"/>
      <w:numFmt w:val="bullet"/>
      <w:lvlText w:val=""/>
      <w:lvlJc w:val="left"/>
      <w:pPr>
        <w:tabs>
          <w:tab w:val="num" w:pos="3300"/>
        </w:tabs>
        <w:ind w:left="3300" w:hanging="420"/>
      </w:pPr>
      <w:rPr>
        <w:rFonts w:hint="default" w:ascii="Wingdings" w:hAnsi="Wingdings"/>
      </w:rPr>
    </w:lvl>
    <w:lvl w:ilvl="3">
      <w:start w:val="1"/>
      <w:numFmt w:val="bullet"/>
      <w:lvlText w:val=""/>
      <w:lvlJc w:val="left"/>
      <w:pPr>
        <w:tabs>
          <w:tab w:val="num" w:pos="2040"/>
        </w:tabs>
        <w:ind w:left="2040" w:hanging="420"/>
      </w:pPr>
      <w:rPr>
        <w:rFonts w:hint="default" w:ascii="Wingdings" w:hAnsi="Wingdings"/>
      </w:rPr>
    </w:lvl>
    <w:lvl w:ilvl="7">
      <w:start w:val="1"/>
      <w:numFmt w:val="bullet"/>
      <w:lvlText w:val=""/>
      <w:lvlJc w:val="left"/>
      <w:pPr>
        <w:tabs>
          <w:tab w:val="num" w:pos="3720"/>
        </w:tabs>
        <w:ind w:left="3720" w:hanging="420"/>
      </w:pPr>
      <w:rPr>
        <w:rFonts w:hint="default" w:ascii="Wingdings" w:hAnsi="Wingdings"/>
      </w:rPr>
    </w:lvl>
    <w:lvl w:ilvl="1">
      <w:start w:val="1"/>
      <w:numFmt w:val="bullet"/>
      <w:lvlText w:val=""/>
      <w:lvlJc w:val="left"/>
      <w:pPr>
        <w:tabs>
          <w:tab w:val="num" w:pos="1200"/>
        </w:tabs>
        <w:ind w:left="1200" w:hanging="420"/>
      </w:pPr>
      <w:rPr>
        <w:rFonts w:hint="default" w:ascii="Wingdings" w:hAnsi="Wingdings"/>
      </w:rPr>
    </w:lvl>
  </w:abstractNum>
  <w:abstractNum w:abstractNumId="6">
    <w:lvl w:ilvl="1">
      <w:start w:val="1"/>
      <w:numFmt w:val="lowerLetter"/>
      <w:lvlText w:val="%2."/>
      <w:lvlJc w:val="left"/>
      <w:pPr>
        <w:ind w:left="1476" w:hanging="336"/>
      </w:pPr>
    </w:lvl>
    <w:lvl w:ilvl="5">
      <w:start w:val="1"/>
      <w:numFmt w:val="lowerRoman"/>
      <w:lvlText w:val="%6."/>
      <w:lvlJc w:val="left"/>
      <w:pPr>
        <w:ind w:left="3156" w:hanging="336"/>
      </w:pPr>
    </w:lvl>
    <w:lvl w:ilvl="8">
      <w:start w:val="1"/>
      <w:numFmt w:val="lowerRoman"/>
      <w:lvlText w:val="%9."/>
      <w:lvlJc w:val="left"/>
      <w:pPr>
        <w:ind w:left="4416" w:hanging="336"/>
      </w:pPr>
    </w:lvl>
    <w:lvl w:ilvl="6">
      <w:start w:val="1"/>
      <w:numFmt w:val="decimal"/>
      <w:lvlText w:val="%7."/>
      <w:lvlJc w:val="left"/>
      <w:pPr>
        <w:ind w:left="3576" w:hanging="336"/>
      </w:pPr>
    </w:lvl>
    <w:lvl w:ilvl="4">
      <w:start w:val="1"/>
      <w:numFmt w:val="lowerLetter"/>
      <w:lvlText w:val="%5."/>
      <w:lvlJc w:val="left"/>
      <w:pPr>
        <w:ind w:left="2736" w:hanging="336"/>
      </w:pPr>
    </w:lvl>
    <w:lvl w:ilvl="2">
      <w:start w:val="1"/>
      <w:numFmt w:val="lowerRoman"/>
      <w:lvlText w:val="%3."/>
      <w:lvlJc w:val="left"/>
      <w:pPr>
        <w:ind w:left="1896" w:hanging="336"/>
      </w:pPr>
    </w:lvl>
    <w:lvl w:ilvl="7">
      <w:start w:val="1"/>
      <w:numFmt w:val="lowerLetter"/>
      <w:lvlText w:val="%8."/>
      <w:lvlJc w:val="left"/>
      <w:pPr>
        <w:ind w:left="3996" w:hanging="336"/>
      </w:pPr>
    </w:lvl>
    <w:lvl w:ilvl="0">
      <w:start w:val="1"/>
      <w:numFmt w:val="decimal"/>
      <w:lvlText w:val="%1."/>
      <w:lvlJc w:val="left"/>
      <w:pPr>
        <w:ind w:left="1056" w:hanging="336"/>
      </w:pPr>
      <w:rPr/>
    </w:lvl>
    <w:lvl w:ilvl="3">
      <w:start w:val="1"/>
      <w:numFmt w:val="decimal"/>
      <w:lvlText w:val="%4."/>
      <w:lvlJc w:val="left"/>
      <w:pPr>
        <w:ind w:left="2316" w:hanging="336"/>
      </w:pPr>
    </w:lvl>
  </w:abstractNum>
  <w:abstractNum w:abstractNumId="7">
    <w:nsid w:val="0000000A"/>
    <w:multiLevelType w:val="multilevel"/>
    <w:tmpl w:val="0000000A"/>
    <w:lvl w:ilvl="2">
      <w:start w:val="1"/>
      <w:numFmt w:val="decimal"/>
      <w:lvlText w:val="%3、"/>
      <w:lvlJc w:val="left"/>
      <w:pPr>
        <w:tabs>
          <w:tab w:val="num" w:pos="1200"/>
        </w:tabs>
        <w:ind w:left="1200" w:hanging="360"/>
      </w:pPr>
      <w:rPr>
        <w:rFonts w:hint="default"/>
      </w:rPr>
    </w:lvl>
    <w:lvl w:ilvl="7">
      <w:start w:val="1"/>
      <w:numFmt w:val="lowerLetter"/>
      <w:lvlText w:val="%8)"/>
      <w:lvlJc w:val="left"/>
      <w:pPr>
        <w:tabs>
          <w:tab w:val="num" w:pos="3360"/>
        </w:tabs>
        <w:ind w:left="3360" w:hanging="420"/>
      </w:pPr>
    </w:lvl>
    <w:lvl w:ilvl="0">
      <w:start w:val="1"/>
      <w:numFmt w:val="lowerLetter"/>
      <w:lvlText w:val="%1."/>
      <w:lvlJc w:val="left"/>
      <w:pPr>
        <w:tabs>
          <w:tab w:val="num" w:pos="845"/>
        </w:tabs>
        <w:ind w:left="845" w:hanging="420"/>
      </w:pPr>
      <w:rPr>
        <w:rFonts w:hint="eastAsia"/>
      </w:rPr>
    </w:lvl>
    <w:lvl w:ilvl="6">
      <w:start w:val="1"/>
      <w:numFmt w:val="decimal"/>
      <w:lvlText w:val="%7."/>
      <w:lvlJc w:val="left"/>
      <w:pPr>
        <w:tabs>
          <w:tab w:val="num" w:pos="1554"/>
        </w:tabs>
        <w:ind w:left="1554" w:hanging="420"/>
      </w:pPr>
    </w:lvl>
    <w:lvl w:ilvl="1">
      <w:start w:val="3"/>
      <w:numFmt w:val="decimal"/>
      <w:lvlText w:val="%2"/>
      <w:lvlJc w:val="left"/>
      <w:pPr>
        <w:tabs>
          <w:tab w:val="num" w:pos="780"/>
        </w:tabs>
        <w:ind w:left="780" w:hanging="360"/>
      </w:pPr>
      <w:rPr>
        <w:rFonts w:hint="default"/>
      </w:rPr>
    </w:lvl>
    <w:lvl w:ilvl="8">
      <w:start w:val="1"/>
      <w:numFmt w:val="lowerRoman"/>
      <w:lvlText w:val="%9."/>
      <w:lvlJc w:val="right"/>
      <w:pPr>
        <w:tabs>
          <w:tab w:val="num" w:pos="3780"/>
        </w:tabs>
        <w:ind w:left="3780" w:hanging="420"/>
      </w:pPr>
    </w:lvl>
    <w:lvl w:ilvl="5">
      <w:start w:val="1"/>
      <w:numFmt w:val="lowerRoman"/>
      <w:lvlText w:val="%6."/>
      <w:lvlJc w:val="right"/>
      <w:pPr>
        <w:tabs>
          <w:tab w:val="num" w:pos="2520"/>
        </w:tabs>
        <w:ind w:left="2520" w:hanging="420"/>
      </w:pPr>
    </w:lvl>
    <w:lvl w:ilvl="4">
      <w:start w:val="1"/>
      <w:numFmt w:val="lowerLetter"/>
      <w:lvlText w:val="%5)"/>
      <w:lvlJc w:val="left"/>
      <w:pPr>
        <w:tabs>
          <w:tab w:val="num" w:pos="2100"/>
        </w:tabs>
        <w:ind w:left="2100" w:hanging="420"/>
      </w:pPr>
    </w:lvl>
    <w:lvl w:ilvl="3">
      <w:start w:val="1"/>
      <w:numFmt w:val="decimal"/>
      <w:lvlText w:val="%4."/>
      <w:lvlJc w:val="left"/>
      <w:pPr>
        <w:tabs>
          <w:tab w:val="num" w:pos="1554"/>
        </w:tabs>
        <w:ind w:left="1554" w:hanging="420"/>
      </w:pPr>
    </w:lvl>
  </w:abstractNum>
  <w:abstractNum w:abstractNumId="8">
    <w:lvl w:ilvl="2">
      <w:start w:val="1"/>
      <w:numFmt w:val="lowerRoman"/>
      <w:lvlText w:val="%3."/>
      <w:lvlJc w:val="left"/>
      <w:pPr>
        <w:ind w:left="1596" w:hanging="336"/>
      </w:pPr>
    </w:lvl>
    <w:lvl w:ilvl="5">
      <w:start w:val="1"/>
      <w:numFmt w:val="lowerRoman"/>
      <w:lvlText w:val="%6."/>
      <w:lvlJc w:val="left"/>
      <w:pPr>
        <w:ind w:left="2856" w:hanging="336"/>
      </w:pPr>
    </w:lvl>
    <w:lvl w:ilvl="4">
      <w:start w:val="1"/>
      <w:numFmt w:val="lowerLetter"/>
      <w:lvlText w:val="%5."/>
      <w:lvlJc w:val="left"/>
      <w:pPr>
        <w:ind w:left="2436" w:hanging="336"/>
      </w:pPr>
    </w:lvl>
    <w:lvl w:ilvl="1">
      <w:start w:val="1"/>
      <w:numFmt w:val="lowerLetter"/>
      <w:lvlText w:val="%2."/>
      <w:lvlJc w:val="left"/>
      <w:pPr>
        <w:ind w:left="1176" w:hanging="336"/>
      </w:pPr>
    </w:lvl>
    <w:lvl w:ilvl="0">
      <w:start w:val="1"/>
      <w:numFmt w:val="decimal"/>
      <w:lvlText w:val="%1."/>
      <w:lvlJc w:val="left"/>
      <w:pPr>
        <w:ind w:left="756" w:hanging="336"/>
      </w:pPr>
      <w:rPr/>
    </w:lvl>
    <w:lvl w:ilvl="6">
      <w:start w:val="1"/>
      <w:numFmt w:val="decimal"/>
      <w:lvlText w:val="%7."/>
      <w:lvlJc w:val="left"/>
      <w:pPr>
        <w:ind w:left="3276" w:hanging="336"/>
      </w:pPr>
    </w:lvl>
    <w:lvl w:ilvl="7">
      <w:start w:val="1"/>
      <w:numFmt w:val="lowerLetter"/>
      <w:lvlText w:val="%8."/>
      <w:lvlJc w:val="left"/>
      <w:pPr>
        <w:ind w:left="3696" w:hanging="336"/>
      </w:pPr>
    </w:lvl>
    <w:lvl w:ilvl="8">
      <w:start w:val="1"/>
      <w:numFmt w:val="lowerRoman"/>
      <w:lvlText w:val="%9."/>
      <w:lvlJc w:val="left"/>
      <w:pPr>
        <w:ind w:left="4116" w:hanging="336"/>
      </w:pPr>
    </w:lvl>
    <w:lvl w:ilvl="3">
      <w:start w:val="1"/>
      <w:numFmt w:val="decimal"/>
      <w:lvlText w:val="%4."/>
      <w:lvlJc w:val="left"/>
      <w:pPr>
        <w:ind w:left="2016" w:hanging="336"/>
      </w:pPr>
    </w:lvl>
  </w:abstractNum>
  <w:abstractNum w:abstractNumId="9">
    <w:nsid w:val="439978F9"/>
    <w:multiLevelType w:val="multilevel"/>
    <w:tmpl w:val="439978F9"/>
    <w:lvl w:ilvl="4">
      <w:start w:val="1"/>
      <w:numFmt w:val="lowerLetter"/>
      <w:lvlText w:val="%5)"/>
      <w:lvlJc w:val="left"/>
      <w:pPr>
        <w:ind w:left="2100" w:hanging="420"/>
      </w:pPr>
    </w:lvl>
    <w:lvl w:ilvl="5">
      <w:start w:val="1"/>
      <w:numFmt w:val="lowerRoman"/>
      <w:lvlText w:val="%6."/>
      <w:lvlJc w:val="right"/>
      <w:pPr>
        <w:ind w:left="2520" w:hanging="420"/>
      </w:pPr>
    </w:lvl>
    <w:lvl w:ilvl="8">
      <w:start w:val="1"/>
      <w:numFmt w:val="lowerRoman"/>
      <w:lvlText w:val="%9."/>
      <w:lvlJc w:val="right"/>
      <w:pPr>
        <w:ind w:left="3780" w:hanging="420"/>
      </w:pPr>
    </w:lvl>
    <w:lvl w:ilvl="7">
      <w:start w:val="1"/>
      <w:numFmt w:val="lowerLetter"/>
      <w:lvlText w:val="%8)"/>
      <w:lvlJc w:val="left"/>
      <w:pPr>
        <w:ind w:left="3360" w:hanging="420"/>
      </w:pPr>
    </w:lvl>
    <w:lvl w:ilvl="6">
      <w:start w:val="1"/>
      <w:numFmt w:val="decimal"/>
      <w:lvlText w:val="%7."/>
      <w:lvlJc w:val="left"/>
      <w:pPr>
        <w:ind w:left="2940" w:hanging="420"/>
      </w:pPr>
    </w:lvl>
    <w:lvl w:ilvl="3">
      <w:start w:val="1"/>
      <w:numFmt w:val="decimal"/>
      <w:lvlText w:val="%4."/>
      <w:lvlJc w:val="left"/>
      <w:pPr>
        <w:ind w:left="1680" w:hanging="420"/>
      </w:pPr>
    </w:lvl>
    <w:lvl w:ilvl="2">
      <w:start w:val="1"/>
      <w:numFmt w:val="lowerRoman"/>
      <w:lvlText w:val="%3."/>
      <w:lvlJc w:val="right"/>
      <w:pPr>
        <w:ind w:left="1260" w:hanging="420"/>
      </w:pPr>
    </w:lvl>
    <w:lvl w:ilvl="0">
      <w:start w:val="1"/>
      <w:numFmt w:val="decimal"/>
      <w:lvlText w:val="%1."/>
      <w:lvlJc w:val="left"/>
      <w:pPr>
        <w:ind w:left="420" w:hanging="420"/>
      </w:pPr>
    </w:lvl>
    <w:lvl w:ilvl="1">
      <w:start w:val="1"/>
      <w:numFmt w:val="lowerLetter"/>
      <w:lvlText w:val="%2)"/>
      <w:lvlJc w:val="left"/>
      <w:pPr>
        <w:ind w:left="840" w:hanging="420"/>
      </w:pPr>
    </w:lvl>
  </w:abstractNum>
  <w:abstractNum w:abstractNumId="10">
    <w:nsid w:val="625B0461"/>
    <w:multiLevelType w:val="multilevel"/>
    <w:tmpl w:val="625B0461"/>
    <w:lvl w:ilvl="2">
      <w:start w:val="1"/>
      <w:numFmt w:val="lowerRoman"/>
      <w:lvlText w:val="%3."/>
      <w:lvlJc w:val="right"/>
      <w:pPr>
        <w:tabs>
          <w:tab w:val="num" w:pos="1260"/>
        </w:tabs>
        <w:ind w:left="1260" w:hanging="420"/>
      </w:pPr>
    </w:lvl>
    <w:lvl w:ilvl="1">
      <w:start w:val="1"/>
      <w:numFmt w:val="lowerLetter"/>
      <w:lvlText w:val="%2)"/>
      <w:lvlJc w:val="left"/>
      <w:pPr>
        <w:tabs>
          <w:tab w:val="num" w:pos="840"/>
        </w:tabs>
        <w:ind w:left="840" w:hanging="420"/>
      </w:pPr>
    </w:lvl>
    <w:lvl w:ilvl="4">
      <w:start w:val="1"/>
      <w:numFmt w:val="lowerLetter"/>
      <w:lvlText w:val="%5)"/>
      <w:lvlJc w:val="left"/>
      <w:pPr>
        <w:tabs>
          <w:tab w:val="num" w:pos="2100"/>
        </w:tabs>
        <w:ind w:left="2100" w:hanging="420"/>
      </w:pPr>
    </w:lvl>
    <w:lvl w:ilvl="3">
      <w:start w:val="1"/>
      <w:numFmt w:val="decimal"/>
      <w:lvlText w:val="%4."/>
      <w:lvlJc w:val="left"/>
      <w:pPr>
        <w:tabs>
          <w:tab w:val="num" w:pos="1680"/>
        </w:tabs>
        <w:ind w:left="168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lvl w:ilvl="6">
      <w:start w:val="1"/>
      <w:numFmt w:val="decimal"/>
      <w:lvlText w:val="%7."/>
      <w:lvlJc w:val="left"/>
      <w:pPr>
        <w:tabs>
          <w:tab w:val="num" w:pos="2940"/>
        </w:tabs>
        <w:ind w:left="2940" w:hanging="420"/>
      </w:pPr>
    </w:lvl>
    <w:lvl w:ilvl="0">
      <w:start w:val="1"/>
      <w:numFmt w:val="decimal"/>
      <w:lvlText w:val="%1."/>
      <w:lvlJc w:val="left"/>
      <w:pPr>
        <w:tabs>
          <w:tab w:val="num" w:pos="1440"/>
        </w:tabs>
        <w:ind w:left="1440" w:hanging="360"/>
      </w:pPr>
      <w:rPr>
        <w:rFonts w:hint="default"/>
      </w:rPr>
    </w:lvl>
    <w:lvl w:ilvl="5">
      <w:start w:val="1"/>
      <w:numFmt w:val="lowerRoman"/>
      <w:lvlText w:val="%6."/>
      <w:lvlJc w:val="right"/>
      <w:pPr>
        <w:tabs>
          <w:tab w:val="num" w:pos="2520"/>
        </w:tabs>
        <w:ind w:left="2520" w:hanging="420"/>
      </w:pPr>
    </w:lvl>
  </w:abstractNum>
  <w:abstractNum w:abstractNumId="11">
    <w:lvl w:ilvl="1">
      <w:start w:val="1"/>
      <w:numFmt w:val="lowerLetter"/>
      <w:lvlText w:val="%2."/>
      <w:pPr>
        <w:ind w:left="1080" w:leftChars="200" w:hanging="336"/>
      </w:pPr>
    </w:lvl>
    <w:lvl w:ilvl="3">
      <w:start w:val="1"/>
      <w:numFmt w:val="decimal"/>
      <w:lvlText w:val="%4."/>
      <w:pPr>
        <w:ind w:left="1080" w:leftChars="600" w:hanging="0"/>
      </w:pPr>
    </w:lvl>
    <w:lvl w:ilvl="2">
      <w:start w:val="1"/>
      <w:numFmt w:val="lowerRoman"/>
      <w:lvlText w:val="%3."/>
      <w:pPr>
        <w:ind w:left="1080" w:leftChars="400" w:hanging="336"/>
      </w:pPr>
    </w:lvl>
    <w:lvl w:ilvl="6">
      <w:start w:val="1"/>
      <w:numFmt w:val="decimal"/>
      <w:lvlText w:val="%7."/>
      <w:pPr>
        <w:ind w:left="1080" w:leftChars="1200" w:hanging="0"/>
      </w:pPr>
    </w:lvl>
    <w:lvl w:ilvl="4">
      <w:start w:val="1"/>
      <w:numFmt w:val="lowerLetter"/>
      <w:lvlText w:val="%5."/>
      <w:pPr>
        <w:ind w:left="1080" w:leftChars="800" w:hanging="336"/>
      </w:pPr>
    </w:lvl>
    <w:lvl w:ilvl="5">
      <w:start w:val="1"/>
      <w:numFmt w:val="lowerRoman"/>
      <w:lvlText w:val="%6."/>
      <w:pPr>
        <w:ind w:left="1080" w:leftChars="1000" w:hanging="336"/>
      </w:pPr>
    </w:lvl>
    <w:lvl w:ilvl="8">
      <w:start w:val="1"/>
      <w:numFmt w:val="lowerRoman"/>
      <w:lvlText w:val="%9."/>
      <w:pPr>
        <w:ind w:left="1080" w:leftChars="1600" w:hanging="336"/>
      </w:pPr>
    </w:lvl>
    <w:lvl w:ilvl="7">
      <w:start w:val="1"/>
      <w:numFmt w:val="lowerLetter"/>
      <w:lvlText w:val="%8."/>
      <w:pPr>
        <w:ind w:left="1080" w:leftChars="1400" w:hanging="336"/>
      </w:pPr>
    </w:lvl>
    <w:lvl w:ilvl="0">
      <w:start w:val="1"/>
      <w:numFmt w:val="decimal"/>
      <w:lvlText w:val="%1."/>
      <w:pPr>
        <w:ind w:left="1080"/>
      </w:pPr>
      <w:rPr/>
    </w:lvl>
  </w:abstractNum>
  <w:num w:numId="9">
    <w:abstractNumId w:val="10"/>
  </w:num>
  <w:num w:numId="3">
    <w:abstractNumId w:val="5"/>
  </w:num>
  <w:num w:numId="4">
    <w:abstractNumId w:val="8"/>
  </w:num>
  <w:num w:numId="7">
    <w:abstractNumId w:val="1"/>
  </w:num>
  <w:num w:numId="6">
    <w:abstractNumId w:val="11"/>
  </w:num>
  <w:num w:numId="1">
    <w:abstractNumId w:val="4"/>
  </w:num>
  <w:num w:numId="11">
    <w:abstractNumId w:val="2"/>
  </w:num>
  <w:num w:numId="2">
    <w:abstractNumId w:val="7"/>
  </w:num>
  <w:num w:numId="10">
    <w:abstractNumId w:val="9"/>
  </w:num>
  <w:num w:numId="8">
    <w:abstractNumId w:val="6"/>
  </w:num>
  <w:num w:numId="5">
    <w:abstractNumId w:val="3"/>
  </w:num>
</w:numbering>
</file>

<file path=word/settings.xml><?xml version="1.0" encoding="utf-8"?>
<w:settings xmlns:w="http://schemas.openxmlformats.org/wordprocessingml/2006/main">
  <w:zoom w:percent="100"/>
  <w:bordersDoNotSurroundHeader/>
  <w:bordersDoNotSurroundFooter/>
  <w:stylePaneFormatFilter/>
  <w:doNotTrackMoves/>
  <w:defaultTabStop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lignTablesRowByRow/>
    <w:doNotUseHTMLParagraphAutoSpacing/>
    <w:useWord97LineBreakRules/>
    <w:doNotBreakWrappedTables/>
    <w:doNotWrapTextWithPunc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211A"/>
    <w:rsid w:val="00013B24"/>
    <w:rsid w:val="00016952"/>
    <w:rsid w:val="00022F5C"/>
    <w:rsid w:val="00023B02"/>
    <w:rsid w:val="00035ED6"/>
    <w:rsid w:val="00036CB6"/>
    <w:rsid w:val="00043FA8"/>
    <w:rsid w:val="00046C81"/>
    <w:rsid w:val="00046E75"/>
    <w:rsid w:val="000535C3"/>
    <w:rsid w:val="00075CCB"/>
    <w:rsid w:val="00085639"/>
    <w:rsid w:val="000A4C29"/>
    <w:rsid w:val="000A60AF"/>
    <w:rsid w:val="000C0D9E"/>
    <w:rsid w:val="000D1042"/>
    <w:rsid w:val="000D1503"/>
    <w:rsid w:val="000D1CCA"/>
    <w:rsid w:val="00102BDB"/>
    <w:rsid w:val="001066FF"/>
    <w:rsid w:val="00112A99"/>
    <w:rsid w:val="00115349"/>
    <w:rsid w:val="0012275F"/>
    <w:rsid w:val="00125D73"/>
    <w:rsid w:val="00132D37"/>
    <w:rsid w:val="0013324C"/>
    <w:rsid w:val="00142485"/>
    <w:rsid w:val="00142809"/>
    <w:rsid w:val="00166E16"/>
    <w:rsid w:val="00176A33"/>
    <w:rsid w:val="00186DC6"/>
    <w:rsid w:val="00192869"/>
    <w:rsid w:val="00192E52"/>
    <w:rsid w:val="001A7B9D"/>
    <w:rsid w:val="001B1FE1"/>
    <w:rsid w:val="001B556F"/>
    <w:rsid w:val="001C5D10"/>
    <w:rsid w:val="001C6A7D"/>
    <w:rsid w:val="001E0E26"/>
    <w:rsid w:val="001E3D71"/>
    <w:rsid w:val="001F65B9"/>
    <w:rsid w:val="002118E6"/>
    <w:rsid w:val="002121C5"/>
    <w:rsid w:val="00212C9C"/>
    <w:rsid w:val="002253BB"/>
    <w:rsid w:val="002316B9"/>
    <w:rsid w:val="002346C4"/>
    <w:rsid w:val="0024031D"/>
    <w:rsid w:val="00241C35"/>
    <w:rsid w:val="0024650D"/>
    <w:rsid w:val="0027242E"/>
    <w:rsid w:val="002806C7"/>
    <w:rsid w:val="00285D13"/>
    <w:rsid w:val="002871A1"/>
    <w:rsid w:val="00295704"/>
    <w:rsid w:val="002A52B0"/>
    <w:rsid w:val="002A6011"/>
    <w:rsid w:val="002A6A31"/>
    <w:rsid w:val="002B02D0"/>
    <w:rsid w:val="002D394F"/>
    <w:rsid w:val="00312E73"/>
    <w:rsid w:val="00317260"/>
    <w:rsid w:val="003234CF"/>
    <w:rsid w:val="00323BC1"/>
    <w:rsid w:val="00337565"/>
    <w:rsid w:val="00353D82"/>
    <w:rsid w:val="00362799"/>
    <w:rsid w:val="00366081"/>
    <w:rsid w:val="00367638"/>
    <w:rsid w:val="00374EB5"/>
    <w:rsid w:val="003774C7"/>
    <w:rsid w:val="003952A6"/>
    <w:rsid w:val="003B206D"/>
    <w:rsid w:val="003C1106"/>
    <w:rsid w:val="003C2037"/>
    <w:rsid w:val="003C7A01"/>
    <w:rsid w:val="003D7E3F"/>
    <w:rsid w:val="00401351"/>
    <w:rsid w:val="004179F9"/>
    <w:rsid w:val="004222E8"/>
    <w:rsid w:val="00430537"/>
    <w:rsid w:val="004407D2"/>
    <w:rsid w:val="00455FAF"/>
    <w:rsid w:val="0045644B"/>
    <w:rsid w:val="00462E0E"/>
    <w:rsid w:val="004639B1"/>
    <w:rsid w:val="00464740"/>
    <w:rsid w:val="00476C81"/>
    <w:rsid w:val="00477E56"/>
    <w:rsid w:val="00485336"/>
    <w:rsid w:val="00491E01"/>
    <w:rsid w:val="004972DE"/>
    <w:rsid w:val="004A48B4"/>
    <w:rsid w:val="004A6B81"/>
    <w:rsid w:val="004B1BED"/>
    <w:rsid w:val="004D226D"/>
    <w:rsid w:val="004E7143"/>
    <w:rsid w:val="004F6B8D"/>
    <w:rsid w:val="00505818"/>
    <w:rsid w:val="00527A8A"/>
    <w:rsid w:val="005351BA"/>
    <w:rsid w:val="00574B0F"/>
    <w:rsid w:val="0058241B"/>
    <w:rsid w:val="00596A64"/>
    <w:rsid w:val="005A7BF5"/>
    <w:rsid w:val="005B49AF"/>
    <w:rsid w:val="005B791B"/>
    <w:rsid w:val="005C13B7"/>
    <w:rsid w:val="005D3B37"/>
    <w:rsid w:val="005E588C"/>
    <w:rsid w:val="005E7FA4"/>
    <w:rsid w:val="005F5191"/>
    <w:rsid w:val="005F6A3D"/>
    <w:rsid w:val="00603025"/>
    <w:rsid w:val="0061045C"/>
    <w:rsid w:val="00622373"/>
    <w:rsid w:val="0062321A"/>
    <w:rsid w:val="0062769E"/>
    <w:rsid w:val="00630EBC"/>
    <w:rsid w:val="00632E62"/>
    <w:rsid w:val="00662461"/>
    <w:rsid w:val="0067435D"/>
    <w:rsid w:val="00677349"/>
    <w:rsid w:val="00693611"/>
    <w:rsid w:val="006A2E1F"/>
    <w:rsid w:val="006A3DF5"/>
    <w:rsid w:val="006D7AA2"/>
    <w:rsid w:val="006F21D0"/>
    <w:rsid w:val="0071038B"/>
    <w:rsid w:val="00725788"/>
    <w:rsid w:val="00733EB4"/>
    <w:rsid w:val="00740E0F"/>
    <w:rsid w:val="00742529"/>
    <w:rsid w:val="0074665E"/>
    <w:rsid w:val="00747144"/>
    <w:rsid w:val="00757FE9"/>
    <w:rsid w:val="0078128A"/>
    <w:rsid w:val="0078289E"/>
    <w:rsid w:val="0079506B"/>
    <w:rsid w:val="007A2FA3"/>
    <w:rsid w:val="007B6B0C"/>
    <w:rsid w:val="007C7D9A"/>
    <w:rsid w:val="007F17FA"/>
    <w:rsid w:val="00845178"/>
    <w:rsid w:val="008541BA"/>
    <w:rsid w:val="00870FA1"/>
    <w:rsid w:val="0087765C"/>
    <w:rsid w:val="00881583"/>
    <w:rsid w:val="008A267D"/>
    <w:rsid w:val="008A7224"/>
    <w:rsid w:val="008B6ED2"/>
    <w:rsid w:val="008C7B38"/>
    <w:rsid w:val="008D120C"/>
    <w:rsid w:val="008F3531"/>
    <w:rsid w:val="00905EBF"/>
    <w:rsid w:val="00915EA9"/>
    <w:rsid w:val="00916F87"/>
    <w:rsid w:val="00920030"/>
    <w:rsid w:val="009245D5"/>
    <w:rsid w:val="0092621E"/>
    <w:rsid w:val="009279B6"/>
    <w:rsid w:val="009363A0"/>
    <w:rsid w:val="0094670E"/>
    <w:rsid w:val="00956006"/>
    <w:rsid w:val="009568E0"/>
    <w:rsid w:val="00965551"/>
    <w:rsid w:val="0097292C"/>
    <w:rsid w:val="00975BC8"/>
    <w:rsid w:val="00984E6C"/>
    <w:rsid w:val="00996E65"/>
    <w:rsid w:val="009B4E1B"/>
    <w:rsid w:val="009B5BF6"/>
    <w:rsid w:val="009C580D"/>
    <w:rsid w:val="009C5BF6"/>
    <w:rsid w:val="009C6326"/>
    <w:rsid w:val="009D41F5"/>
    <w:rsid w:val="009F21E2"/>
    <w:rsid w:val="009F2250"/>
    <w:rsid w:val="009F60B2"/>
    <w:rsid w:val="00A118B4"/>
    <w:rsid w:val="00A20371"/>
    <w:rsid w:val="00A23BAE"/>
    <w:rsid w:val="00A33EE0"/>
    <w:rsid w:val="00A34867"/>
    <w:rsid w:val="00A367E1"/>
    <w:rsid w:val="00A61D58"/>
    <w:rsid w:val="00A66849"/>
    <w:rsid w:val="00A7632D"/>
    <w:rsid w:val="00AA2306"/>
    <w:rsid w:val="00AB51A7"/>
    <w:rsid w:val="00AF5E30"/>
    <w:rsid w:val="00B07D2D"/>
    <w:rsid w:val="00B11CE9"/>
    <w:rsid w:val="00B14894"/>
    <w:rsid w:val="00B20D1C"/>
    <w:rsid w:val="00B41A38"/>
    <w:rsid w:val="00B42644"/>
    <w:rsid w:val="00B4282B"/>
    <w:rsid w:val="00B54E17"/>
    <w:rsid w:val="00B553FE"/>
    <w:rsid w:val="00B656D7"/>
    <w:rsid w:val="00B66F7B"/>
    <w:rsid w:val="00B8145B"/>
    <w:rsid w:val="00B87A54"/>
    <w:rsid w:val="00BA46E0"/>
    <w:rsid w:val="00BA4D7E"/>
    <w:rsid w:val="00BA7001"/>
    <w:rsid w:val="00BE4461"/>
    <w:rsid w:val="00BF088E"/>
    <w:rsid w:val="00BF44CD"/>
    <w:rsid w:val="00BF6438"/>
    <w:rsid w:val="00C057F2"/>
    <w:rsid w:val="00C105C8"/>
    <w:rsid w:val="00C179FC"/>
    <w:rsid w:val="00C22052"/>
    <w:rsid w:val="00C26398"/>
    <w:rsid w:val="00C45325"/>
    <w:rsid w:val="00C4762E"/>
    <w:rsid w:val="00C4785D"/>
    <w:rsid w:val="00C5071F"/>
    <w:rsid w:val="00C73BDC"/>
    <w:rsid w:val="00C759D2"/>
    <w:rsid w:val="00C823FA"/>
    <w:rsid w:val="00C83E24"/>
    <w:rsid w:val="00C92B40"/>
    <w:rsid w:val="00C95014"/>
    <w:rsid w:val="00C961AD"/>
    <w:rsid w:val="00C9725D"/>
    <w:rsid w:val="00CB395B"/>
    <w:rsid w:val="00CE66E0"/>
    <w:rsid w:val="00CF2972"/>
    <w:rsid w:val="00D035CF"/>
    <w:rsid w:val="00D07969"/>
    <w:rsid w:val="00D13644"/>
    <w:rsid w:val="00D14F2E"/>
    <w:rsid w:val="00D24D83"/>
    <w:rsid w:val="00D25A80"/>
    <w:rsid w:val="00D25EF0"/>
    <w:rsid w:val="00D43E5A"/>
    <w:rsid w:val="00D47EC6"/>
    <w:rsid w:val="00D7351C"/>
    <w:rsid w:val="00D853B6"/>
    <w:rsid w:val="00D92356"/>
    <w:rsid w:val="00D97BFC"/>
    <w:rsid w:val="00DC02D7"/>
    <w:rsid w:val="00DC5DE9"/>
    <w:rsid w:val="00DD26CA"/>
    <w:rsid w:val="00DE554B"/>
    <w:rsid w:val="00DE631A"/>
    <w:rsid w:val="00E03FF9"/>
    <w:rsid w:val="00E160F2"/>
    <w:rsid w:val="00E24809"/>
    <w:rsid w:val="00E279DA"/>
    <w:rsid w:val="00E3097F"/>
    <w:rsid w:val="00E4280D"/>
    <w:rsid w:val="00E43174"/>
    <w:rsid w:val="00E44DDB"/>
    <w:rsid w:val="00E45724"/>
    <w:rsid w:val="00E476D3"/>
    <w:rsid w:val="00E52140"/>
    <w:rsid w:val="00E5329D"/>
    <w:rsid w:val="00E62E8B"/>
    <w:rsid w:val="00E66DB7"/>
    <w:rsid w:val="00E769A4"/>
    <w:rsid w:val="00E82201"/>
    <w:rsid w:val="00EA686C"/>
    <w:rsid w:val="00EB0B0C"/>
    <w:rsid w:val="00EB180A"/>
    <w:rsid w:val="00EB1C9E"/>
    <w:rsid w:val="00EB570D"/>
    <w:rsid w:val="00EB7D53"/>
    <w:rsid w:val="00EC060A"/>
    <w:rsid w:val="00EC6885"/>
    <w:rsid w:val="00ED7B36"/>
    <w:rsid w:val="00EF708E"/>
    <w:rsid w:val="00F02405"/>
    <w:rsid w:val="00F36ED6"/>
    <w:rsid w:val="00F37822"/>
    <w:rsid w:val="00F43BF6"/>
    <w:rsid w:val="00F53320"/>
    <w:rsid w:val="00F65F51"/>
    <w:rsid w:val="00F70FF4"/>
    <w:rsid w:val="00F754AE"/>
    <w:rsid w:val="00F8134C"/>
    <w:rsid w:val="00F93824"/>
    <w:rsid w:val="00FA32EF"/>
    <w:rsid w:val="00FA5F75"/>
    <w:rsid w:val="00FC3EAC"/>
    <w:rsid w:val="00FD425E"/>
    <w:rsid w:val="00FD4281"/>
    <w:rsid w:val="00FE502B"/>
    <w:rsid w:val="00FE73B1"/>
    <w:rsid w:val="00FF423F"/>
    <w:rsid w:val="39C20CBF"/>
    <w:rsid w:val="488040A6"/>
    <w:rsid w:val="669614A5"/>
    <w:rsid w:val="7B0624FC"/>
    <w:rsid w:val="7C194CA4"/>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w="http://schemas.openxmlformats.org/wordprocessingml/2006/main">
  <w:docDefaults>
    <w:rPrDefault>
      <w:rPr>
        <w:rFonts w:ascii="Times New Roman" w:hAnsi="Times New Roman" w:eastAsia="宋体" w:cs="Times New Roman"/>
        <w:lang w:val="en-US" w:eastAsia="zh-CN" w:bidi="ar-SA"/>
      </w:rPr>
    </w:rPrDefault>
    <w:pPrDefault>
      <w:pPr/>
    </w:pPrDefault>
  </w:docDefaults>
  <w:latentStyles w:defLockedState="false" w:defUIPriority="99" w:defSemiHidden="true" w:defUnhideWhenUsed="true" w:defQFormat="false" w:count="267">
    <w:lsdException w:name="Grid Table 4 Accent 1" w:uiPriority="49" w:semiHidden="false" w:unhideWhenUsed="false"/>
    <w:lsdException w:name="Colorful Grid Accent 2" w:uiPriority="73" w:semiHidden="false" w:unhideWhenUsed="false"/>
    <w:lsdException w:name="List Number 3" w:uiPriority="0" w:semiHidden="false" w:unhideWhenUsed="false"/>
    <w:lsdException w:name="List Table 7 Colorful Accent 4" w:uiPriority="52" w:semiHidden="false" w:unhideWhenUsed="false"/>
    <w:lsdException w:name="heading 6" w:uiPriority="0" w:semiHidden="false" w:unhideWhenUsed="false" w:qFormat="true"/>
    <w:lsdException w:name="List Table 7 Colorful Accent 2" w:uiPriority="52" w:semiHidden="false" w:unhideWhenUsed="false"/>
    <w:lsdException w:name="Table 3D effects 2" w:uiPriority="0" w:semiHidden="false" w:unhideWhenUsed="false"/>
    <w:lsdException w:name="List Table 4 Accent 1" w:uiPriority="49" w:semiHidden="false" w:unhideWhenUsed="false"/>
    <w:lsdException w:name="heading 1" w:uiPriority="0" w:semiHidden="false" w:unhideWhenUsed="false" w:qFormat="true"/>
    <w:lsdException w:name="List Table 1 Light Accent 4" w:uiPriority="46" w:semiHidden="false" w:unhideWhenUsed="false"/>
    <w:lsdException w:name="Table Web 1" w:uiPriority="0" w:semiHidden="false" w:unhideWhenUsed="false"/>
    <w:lsdException w:name="Grid Table 5 Dark Accent 1" w:uiPriority="50" w:semiHidden="false" w:unhideWhenUsed="false"/>
    <w:lsdException w:name="Table List 2" w:uiPriority="0" w:semiHidden="false" w:unhideWhenUsed="false"/>
    <w:lsdException w:name="Grid Table 1 Light Accent 4" w:uiPriority="46" w:semiHidden="false" w:unhideWhenUsed="false"/>
    <w:lsdException w:name="List 3" w:uiPriority="0" w:semiHidden="false" w:unhideWhenUsed="false"/>
    <w:lsdException w:name="Light Shading Accent 5" w:uiPriority="60" w:semiHidden="false" w:unhideWhenUsed="false"/>
    <w:lsdException w:name="Grid Table 4 Accent 6" w:uiPriority="49" w:semiHidden="false" w:unhideWhenUsed="false"/>
    <w:lsdException w:name="Light List Accent 5" w:uiPriority="61" w:semiHidden="false" w:unhideWhenUsed="false"/>
    <w:lsdException w:name="caption" w:uiPriority="0" w:semiHidden="false" w:unhideWhenUsed="false" w:qFormat="true"/>
    <w:lsdException w:name="List Table 5 Dark Accent 1" w:uiPriority="50" w:semiHidden="false" w:unhideWhenUsed="false"/>
    <w:lsdException w:name="Medium Grid 2 Accent 4" w:uiPriority="68" w:semiHidden="false" w:unhideWhenUsed="false"/>
    <w:lsdException w:name="Grid Table 1 Light Accent 2" w:uiPriority="46" w:semiHidden="false" w:unhideWhenUsed="false"/>
    <w:lsdException w:name="List Continue 4" w:uiPriority="0" w:semiHidden="false" w:unhideWhenUsed="false"/>
    <w:lsdException w:name="Colorful List Accent 2" w:uiPriority="72" w:semiHidden="false" w:unhideWhenUsed="false"/>
    <w:lsdException w:name="Table Grid 8" w:uiPriority="0" w:semiHidden="false" w:unhideWhenUsed="false"/>
    <w:lsdException w:name="Normal Table" w:uiPriority="0" w:unhideWhenUsed="false"/>
    <w:lsdException w:name="Grid Table 7 Colorful Accent 5" w:uiPriority="52" w:semiHidden="false" w:unhideWhenUsed="false"/>
    <w:lsdException w:name="Grid Table 7 Colorful Accent 2" w:uiPriority="52" w:semiHidden="false" w:unhideWhenUsed="false"/>
    <w:lsdException w:name="Medium Shading 2 Accent 4" w:uiPriority="64" w:semiHidden="false" w:unhideWhenUsed="false"/>
    <w:lsdException w:name="Book Title" w:uiPriority="33" w:semiHidden="false" w:unhideWhenUsed="false" w:qFormat="true"/>
    <w:lsdException w:name="Colorful List" w:uiPriority="72" w:semiHidden="false" w:unhideWhenUsed="false"/>
    <w:lsdException w:name="Grid Table 6 Colorful Accent 3" w:uiPriority="51" w:semiHidden="false" w:unhideWhenUsed="false"/>
    <w:lsdException w:name="Medium Shading 1 Accent 1" w:uiPriority="63" w:semiHidden="false" w:unhideWhenUsed="false"/>
    <w:lsdException w:name="Note Heading" w:uiPriority="0" w:semiHidden="false" w:unhideWhenUsed="false"/>
    <w:lsdException w:name="HTML Preformatted" w:uiPriority="0" w:semiHidden="false" w:unhideWhenUsed="false"/>
    <w:lsdException w:name="Dark List Accent 6" w:uiPriority="70" w:semiHidden="false" w:unhideWhenUsed="false"/>
    <w:lsdException w:name="toa heading" w:uiPriority="0" w:semiHidden="false" w:unhideWhenUsed="false"/>
    <w:lsdException w:name="toc 4" w:uiPriority="39" w:semiHidden="false" w:unhideWhenUsed="false"/>
    <w:lsdException w:name="Body Text 2" w:uiPriority="0" w:semiHidden="false" w:unhideWhenUsed="false"/>
    <w:lsdException w:name="List Bullet 2" w:uiPriority="0" w:semiHidden="false" w:unhideWhenUsed="false"/>
    <w:lsdException w:name="Light Grid Accent 4" w:uiPriority="62" w:semiHidden="false" w:unhideWhenUsed="false"/>
    <w:lsdException w:name="Grid Table 1 Light Accent 6" w:uiPriority="46" w:semiHidden="false" w:unhideWhenUsed="false"/>
    <w:lsdException w:name="List Bullet 4" w:uiPriority="0" w:semiHidden="false" w:unhideWhenUsed="false"/>
    <w:lsdException w:name="Colorful Grid Accent 4" w:uiPriority="73" w:semiHidden="false" w:unhideWhenUsed="false"/>
    <w:lsdException w:name="Medium Grid 1 Accent 3" w:uiPriority="67" w:semiHidden="false" w:unhideWhenUsed="false"/>
    <w:lsdException w:name="Colorful Grid" w:uiPriority="73" w:semiHidden="false" w:unhideWhenUsed="false"/>
    <w:lsdException w:name="List Table 4 Accent 6" w:uiPriority="49" w:semiHidden="false" w:unhideWhenUsed="false"/>
    <w:lsdException w:name="List Table 5 Dark Accent 3" w:uiPriority="50" w:semiHidden="false" w:unhideWhenUsed="false"/>
    <w:lsdException w:name="page number" w:uiPriority="0" w:semiHidden="false" w:unhideWhenUsed="false"/>
    <w:lsdException w:name="Light Shading Accent 4" w:uiPriority="60" w:semiHidden="false" w:unhideWhenUsed="false"/>
    <w:lsdException w:name="List Table 3 Accent 2" w:uiPriority="48" w:semiHidden="false" w:unhideWhenUsed="false"/>
    <w:lsdException w:name="List Table 4 Accent 5" w:uiPriority="49" w:semiHidden="false" w:unhideWhenUsed="false"/>
    <w:lsdException w:name="Body Text Indent 2" w:uiPriority="0" w:semiHidden="false" w:unhideWhenUsed="false"/>
    <w:lsdException w:name="Medium Grid 2 Accent 1" w:uiPriority="68" w:semiHidden="false" w:unhideWhenUsed="false"/>
    <w:lsdException w:name="Grid Table 3 Accent 4" w:uiPriority="48" w:semiHidden="false" w:unhideWhenUsed="false"/>
    <w:lsdException w:name="List Table 4 Accent 4" w:uiPriority="49" w:semiHidden="false" w:unhideWhenUsed="false"/>
    <w:lsdException w:name="Quote" w:semiHidden="false" w:unhideWhenUsed="false" w:qFormat="true"/>
    <w:lsdException w:name="FollowedHyperlink" w:uiPriority="0" w:semiHidden="false" w:unhideWhenUsed="false"/>
    <w:lsdException w:name="line number" w:uiPriority="0" w:semiHidden="false" w:unhideWhenUsed="false"/>
    <w:lsdException w:name="annotation text" w:uiPriority="0" w:semiHidden="false" w:unhideWhenUsed="false"/>
    <w:lsdException w:name="Grid Table 3 Accent 2" w:uiPriority="48" w:semiHidden="false" w:unhideWhenUsed="false"/>
    <w:lsdException w:name="Light List Accent 6" w:uiPriority="61" w:semiHidden="false" w:unhideWhenUsed="false"/>
    <w:lsdException w:name="Table Simple 1" w:uiPriority="0" w:semiHidden="false" w:unhideWhenUsed="false"/>
    <w:lsdException w:name="index 2" w:uiPriority="0" w:semiHidden="false" w:unhideWhenUsed="false"/>
    <w:lsdException w:name="Grid Table 7 Colorful Accent 4" w:uiPriority="52" w:semiHidden="false" w:unhideWhenUsed="false"/>
    <w:lsdException w:name="Grid Table 6 Colorful" w:uiPriority="51" w:semiHidden="false" w:unhideWhenUsed="false"/>
    <w:lsdException w:name="List Table 4 Accent 3" w:uiPriority="49" w:semiHidden="false" w:unhideWhenUsed="false"/>
    <w:lsdException w:name="Table Professional" w:uiPriority="0" w:semiHidden="false" w:unhideWhenUsed="false"/>
    <w:lsdException w:name="Table Web 3" w:uiPriority="0" w:semiHidden="false" w:unhideWhenUsed="false"/>
    <w:lsdException w:name="Medium List 1 Accent 5" w:uiPriority="65" w:semiHidden="false" w:unhideWhenUsed="false"/>
    <w:lsdException w:name="HTML Code" w:uiPriority="0" w:semiHidden="false" w:unhideWhenUsed="false"/>
    <w:lsdException w:name="HTML Address" w:uiPriority="0" w:semiHidden="false" w:unhideWhenUsed="false"/>
    <w:lsdException w:name="Date" w:uiPriority="0" w:semiHidden="false" w:unhideWhenUsed="false"/>
    <w:lsdException w:name="Table List 3" w:uiPriority="0" w:semiHidden="false" w:unhideWhenUsed="false"/>
    <w:lsdException w:name="Message Header" w:uiPriority="0" w:semiHidden="false" w:unhideWhenUsed="false"/>
    <w:lsdException w:name="Medium Shading 2 Accent 6" w:uiPriority="64" w:semiHidden="false" w:unhideWhenUsed="false"/>
    <w:lsdException w:name="Grid Table 5 Dark Accent 4" w:uiPriority="50" w:semiHidden="false" w:unhideWhenUsed="false"/>
    <w:lsdException w:name="Grid Table 2 Accent 5" w:uiPriority="47" w:semiHidden="false" w:unhideWhenUsed="false"/>
    <w:lsdException w:name="Grid Table 1 Light Accent 1" w:uiPriority="46" w:semiHidden="false" w:unhideWhenUsed="false"/>
    <w:lsdException w:name="Dark List Accent 1" w:uiPriority="70" w:semiHidden="false" w:unhideWhenUsed="false"/>
    <w:lsdException w:name="List Table 1 Light Accent 5" w:uiPriority="46" w:semiHidden="false" w:unhideWhenUsed="false"/>
    <w:lsdException w:name="Table List 4" w:uiPriority="0" w:semiHidden="false" w:unhideWhenUsed="false"/>
    <w:lsdException w:name="index heading" w:uiPriority="0" w:semiHidden="false" w:unhideWhenUsed="false"/>
    <w:lsdException w:name="Grid Table 6 Colorful Accent 5" w:uiPriority="51" w:semiHidden="false" w:unhideWhenUsed="false"/>
    <w:lsdException w:name="List Table 5 Dark Accent 6" w:uiPriority="50" w:semiHidden="false" w:unhideWhenUsed="false"/>
    <w:lsdException w:name="List Table 4 Accent 2" w:uiPriority="49" w:semiHidden="false" w:unhideWhenUsed="false"/>
    <w:lsdException w:name="Table Columns 4" w:uiPriority="0" w:semiHidden="false" w:unhideWhenUsed="false"/>
    <w:lsdException w:name="Plain Table 2" w:uiPriority="42" w:semiHidden="false" w:unhideWhenUsed="false"/>
    <w:lsdException w:name="Medium Grid 1 Accent 1" w:uiPriority="67" w:semiHidden="false" w:unhideWhenUsed="false"/>
    <w:lsdException w:name="List 5" w:uiPriority="0" w:semiHidden="false" w:unhideWhenUsed="false"/>
    <w:lsdException w:name="Colorful Grid Accent 1" w:uiPriority="73" w:semiHidden="false" w:unhideWhenUsed="false"/>
    <w:lsdException w:name="Bibliography" w:uiPriority="37"/>
    <w:lsdException w:name="Table Colorful 2" w:uiPriority="0" w:semiHidden="false" w:unhideWhenUsed="false"/>
    <w:lsdException w:name="index 7" w:uiPriority="0" w:semiHidden="false" w:unhideWhenUsed="false"/>
    <w:lsdException w:name="Table Subtle 1" w:uiPriority="0" w:semiHidden="false" w:unhideWhenUsed="false"/>
    <w:lsdException w:name="Medium Grid 2 Accent 6" w:uiPriority="68" w:semiHidden="false" w:unhideWhenUsed="false"/>
    <w:lsdException w:name="Medium Grid 1 Accent 5" w:uiPriority="67" w:semiHidden="false" w:unhideWhenUsed="false"/>
    <w:lsdException w:name="Grid Table 4" w:uiPriority="49" w:semiHidden="false" w:unhideWhenUsed="false"/>
    <w:lsdException w:name="Table List 7" w:uiPriority="0" w:semiHidden="false" w:unhideWhenUsed="false"/>
    <w:lsdException w:name="Medium Grid 1" w:uiPriority="67" w:semiHidden="false" w:unhideWhenUsed="false"/>
    <w:lsdException w:name="Light Shading Accent 3" w:uiPriority="60" w:semiHidden="false" w:unhideWhenUsed="false"/>
    <w:lsdException w:name="Grid Table 6 Colorful Accent 2" w:uiPriority="51" w:semiHidden="false" w:unhideWhenUsed="false"/>
    <w:lsdException w:name="List Number 5" w:uiPriority="0" w:semiHidden="false" w:unhideWhenUsed="false"/>
    <w:lsdException w:name="heading 2" w:uiPriority="0" w:semiHidden="false" w:unhideWhenUsed="false" w:qFormat="true"/>
    <w:lsdException w:name="Body Text First Indent 2" w:uiPriority="0" w:semiHidden="false" w:unhideWhenUsed="false"/>
    <w:lsdException w:name="Medium Shading 1 Accent 6" w:uiPriority="63" w:semiHidden="false" w:unhideWhenUsed="false"/>
    <w:lsdException w:name="Table Grid 3" w:uiPriority="0" w:semiHidden="false" w:unhideWhenUsed="false"/>
    <w:lsdException w:name="Grid Table 2" w:uiPriority="47" w:semiHidden="false" w:unhideWhenUsed="false"/>
    <w:lsdException w:name="Dark List Accent 4" w:uiPriority="70" w:semiHidden="false" w:unhideWhenUsed="false"/>
    <w:lsdException w:name="Colorful List Accent 3" w:uiPriority="72" w:semiHidden="false" w:unhideWhenUsed="false"/>
    <w:lsdException w:name="Signature" w:uiPriority="0" w:semiHidden="false" w:unhideWhenUsed="false"/>
    <w:lsdException w:name="index 1" w:uiPriority="0" w:semiHidden="false" w:unhideWhenUsed="false"/>
    <w:lsdException w:name="Medium Grid 2" w:uiPriority="68" w:semiHidden="false" w:unhideWhenUsed="false"/>
    <w:lsdException w:name="Grid Table 4 Accent 4" w:uiPriority="49" w:semiHidden="false" w:unhideWhenUsed="false"/>
    <w:lsdException w:name="Grid Table 7 Colorful Accent 1" w:uiPriority="52" w:semiHidden="false" w:unhideWhenUsed="false"/>
    <w:lsdException w:name="Colorful Shading Accent 4" w:uiPriority="71" w:semiHidden="false" w:unhideWhenUsed="false"/>
    <w:lsdException w:name="index 3" w:uiPriority="0" w:semiHidden="false" w:unhideWhenUsed="false"/>
    <w:lsdException w:name="Grid Table 7 Colorful Accent 3" w:uiPriority="52" w:semiHidden="false" w:unhideWhenUsed="false"/>
    <w:lsdException w:name="Medium List 2 Accent 2" w:uiPriority="66" w:semiHidden="false" w:unhideWhenUsed="false"/>
    <w:lsdException w:name="List Table 3 Accent 3" w:uiPriority="48" w:semiHidden="false" w:unhideWhenUsed="false"/>
    <w:lsdException w:name="Grid Table Light" w:uiPriority="40" w:semiHidden="false" w:unhideWhenUsed="false"/>
    <w:lsdException w:name="TOC Heading" w:uiPriority="39" w:qFormat="true"/>
    <w:lsdException w:name="List Table 6 Colorful Accent 6" w:uiPriority="51" w:semiHidden="false" w:unhideWhenUsed="false"/>
    <w:lsdException w:name="Table 3D effects 3" w:uiPriority="0" w:semiHidden="false" w:unhideWhenUsed="false"/>
    <w:lsdException w:name="Intense Quote" w:semiHidden="false" w:unhideWhenUsed="false" w:qFormat="true"/>
    <w:lsdException w:name="Normal" w:uiPriority="0" w:semiHidden="false" w:unhideWhenUsed="false" w:qFormat="true"/>
    <w:lsdException w:name="Table Classic 1" w:uiPriority="0" w:semiHidden="false" w:unhideWhenUsed="false"/>
    <w:lsdException w:name="Table Columns 5" w:uiPriority="0" w:semiHidden="false" w:unhideWhenUsed="false"/>
    <w:lsdException w:name="Dark List" w:uiPriority="70" w:semiHidden="false" w:unhideWhenUsed="false"/>
    <w:lsdException w:name="Medium Grid 2 Accent 5" w:uiPriority="68" w:semiHidden="false" w:unhideWhenUsed="false"/>
    <w:lsdException w:name="List Table 1 Light Accent 1" w:uiPriority="46" w:semiHidden="false" w:unhideWhenUsed="false"/>
    <w:lsdException w:name="E-mail Signature" w:uiPriority="0" w:semiHidden="false" w:unhideWhenUsed="false"/>
    <w:lsdException w:name="Medium Grid 1 Accent 4" w:uiPriority="67" w:semiHidden="false" w:unhideWhenUsed="false"/>
    <w:lsdException w:name="List Table 7 Colorful Accent 5" w:uiPriority="52" w:semiHidden="false" w:unhideWhenUsed="false"/>
    <w:lsdException w:name="Emphasis" w:uiPriority="0" w:semiHidden="false" w:unhideWhenUsed="false" w:qFormat="true"/>
    <w:lsdException w:name="Grid Table 5 Dark Accent 3" w:uiPriority="50" w:semiHidden="false" w:unhideWhenUsed="false"/>
    <w:lsdException w:name="Strong" w:uiPriority="0" w:semiHidden="false" w:unhideWhenUsed="false" w:qFormat="true"/>
    <w:lsdException w:name="HTML Acronym" w:uiPriority="0" w:semiHidden="false" w:unhideWhenUsed="false"/>
    <w:lsdException w:name="Medium List 1 Accent 1" w:uiPriority="65" w:semiHidden="false" w:unhideWhenUsed="false"/>
    <w:lsdException w:name="List Table 2 Accent 5" w:uiPriority="47" w:semiHidden="false" w:unhideWhenUsed="false"/>
    <w:lsdException w:name="Grid Table 4 Accent 3" w:uiPriority="49" w:semiHidden="false" w:unhideWhenUsed="false"/>
    <w:lsdException w:name="Table Subtle 2" w:uiPriority="0" w:semiHidden="false" w:unhideWhenUsed="false"/>
    <w:lsdException w:name="Medium Shading 1" w:uiPriority="63" w:semiHidden="false" w:unhideWhenUsed="false"/>
    <w:lsdException w:name="Dark List Accent 3" w:uiPriority="70" w:semiHidden="false" w:unhideWhenUsed="false"/>
    <w:lsdException w:name="Subtitle" w:uiPriority="0" w:semiHidden="false" w:unhideWhenUsed="false" w:qFormat="true"/>
    <w:lsdException w:name="List Continue 2" w:uiPriority="0" w:semiHidden="false" w:unhideWhenUsed="false"/>
    <w:lsdException w:name="index 6" w:uiPriority="0" w:semiHidden="false" w:unhideWhenUsed="false"/>
    <w:lsdException w:name="toc 6" w:uiPriority="39" w:semiHidden="false" w:unhideWhenUsed="false"/>
    <w:lsdException w:name="List Bullet 3" w:uiPriority="0" w:semiHidden="false" w:unhideWhenUsed="false"/>
    <w:lsdException w:name="List Table 2 Accent 6" w:uiPriority="47" w:semiHidden="false" w:unhideWhenUsed="false"/>
    <w:lsdException w:name="Light Shading Accent 1" w:uiPriority="60" w:semiHidden="false" w:unhideWhenUsed="false"/>
    <w:lsdException w:name="Document Map" w:uiPriority="0" w:semiHidden="false" w:unhideWhenUsed="false"/>
    <w:lsdException w:name="Grid Table 6 Colorful Accent 1" w:uiPriority="51" w:semiHidden="false" w:unhideWhenUsed="false"/>
    <w:lsdException w:name="List Continue 3" w:uiPriority="0" w:semiHidden="false" w:unhideWhenUsed="false"/>
    <w:lsdException w:name="table of authorities" w:uiPriority="0" w:semiHidden="false" w:unhideWhenUsed="false"/>
    <w:lsdException w:name="Medium Grid 3 Accent 2" w:uiPriority="69" w:semiHidden="false" w:unhideWhenUsed="false"/>
    <w:lsdException w:name="Grid Table 5 Dark Accent 6" w:uiPriority="50" w:semiHidden="false" w:unhideWhenUsed="false"/>
    <w:lsdException w:name="Light List Accent 1" w:uiPriority="61" w:semiHidden="false" w:unhideWhenUsed="false"/>
    <w:lsdException w:name="Table Columns 3" w:uiPriority="0" w:semiHidden="false" w:unhideWhenUsed="false"/>
    <w:lsdException w:name="List Table 2 Accent 4" w:uiPriority="47" w:semiHidden="false" w:unhideWhenUsed="false"/>
    <w:lsdException w:name="Normal Indent" w:uiPriority="0" w:semiHidden="false" w:unhideWhenUsed="false"/>
    <w:lsdException w:name="Light List Accent 3" w:uiPriority="61" w:semiHidden="false" w:unhideWhenUsed="false"/>
    <w:lsdException w:name="Light Grid Accent 6" w:uiPriority="62" w:semiHidden="false" w:unhideWhenUsed="false"/>
    <w:lsdException w:name="envelope return" w:uiPriority="0" w:semiHidden="false" w:unhideWhenUsed="false"/>
    <w:lsdException w:name="Body Text Indent 3" w:uiPriority="0" w:semiHidden="false" w:unhideWhenUsed="false"/>
    <w:lsdException w:name="List Table 3 Accent 4" w:uiPriority="48" w:semiHidden="false" w:unhideWhenUsed="false"/>
    <w:lsdException w:name="Medium List 2 Accent 3" w:uiPriority="66" w:semiHidden="false" w:unhideWhenUsed="false"/>
    <w:lsdException w:name="Light Grid Accent 2" w:uiPriority="62" w:semiHidden="false" w:unhideWhenUsed="false"/>
    <w:lsdException w:name="Grid Table 4 Accent 5" w:uiPriority="49" w:semiHidden="false" w:unhideWhenUsed="false"/>
    <w:lsdException w:name="annotation subject" w:uiPriority="0" w:semiHidden="false" w:unhideWhenUsed="false"/>
    <w:lsdException w:name="List Table 6 Colorful Accent 1" w:uiPriority="51" w:semiHidden="false" w:unhideWhenUsed="false"/>
    <w:lsdException w:name="Grid Table 2 Accent 2" w:uiPriority="47" w:semiHidden="false" w:unhideWhenUsed="false"/>
    <w:lsdException w:name="List Table 1 Light Accent 2" w:uiPriority="46" w:semiHidden="false" w:unhideWhenUsed="false"/>
    <w:lsdException w:name="List" w:uiPriority="0" w:semiHidden="false" w:unhideWhenUsed="false"/>
    <w:lsdException w:name="Grid Table 3 Accent 5" w:uiPriority="48" w:semiHidden="false" w:unhideWhenUsed="false"/>
    <w:lsdException w:name="Dark List Accent 2" w:uiPriority="70" w:semiHidden="false" w:unhideWhenUsed="false"/>
    <w:lsdException w:name="List Table 5 Dark" w:uiPriority="50" w:semiHidden="false" w:unhideWhenUsed="false"/>
    <w:lsdException w:name="List Table 3 Accent 5" w:uiPriority="48" w:semiHidden="false" w:unhideWhenUsed="false"/>
    <w:lsdException w:name="Table Colorful 1" w:uiPriority="0" w:semiHidden="false" w:unhideWhenUsed="false"/>
    <w:lsdException w:name="List Table 7 Colorful Accent 6" w:uiPriority="52" w:semiHidden="false" w:unhideWhenUsed="false"/>
    <w:lsdException w:name="Light Grid" w:uiPriority="62" w:semiHidden="false" w:unhideWhenUsed="false"/>
    <w:lsdException w:name="Intense Emphasis" w:uiPriority="21" w:semiHidden="false" w:unhideWhenUsed="false" w:qFormat="true"/>
    <w:lsdException w:name="Body Text Indent" w:uiPriority="0" w:semiHidden="false" w:unhideWhenUsed="false"/>
    <w:lsdException w:name="Grid Table 3" w:uiPriority="48" w:semiHidden="false" w:unhideWhenUsed="false"/>
    <w:lsdException w:name="Colorful List Accent 5" w:uiPriority="72" w:semiHidden="false" w:unhideWhenUsed="false"/>
    <w:lsdException w:name="footer" w:uiPriority="0" w:semiHidden="false" w:unhideWhenUsed="false"/>
    <w:lsdException w:name="Medium List 2 Accent 4" w:uiPriority="66" w:semiHidden="false" w:unhideWhenUsed="false"/>
    <w:lsdException w:name="List Table 6 Colorful Accent 4" w:uiPriority="51" w:semiHidden="false" w:unhideWhenUsed="false"/>
    <w:lsdException w:name="header" w:uiPriority="0" w:semiHidden="false" w:unhideWhenUsed="false"/>
    <w:lsdException w:name="Table Colorful 3" w:uiPriority="0" w:semiHidden="false" w:unhideWhenUsed="false"/>
    <w:lsdException w:name="List Continue" w:uiPriority="0" w:semiHidden="false" w:unhideWhenUsed="false"/>
    <w:lsdException w:name="Colorful Shading" w:uiPriority="71" w:semiHidden="false" w:unhideWhenUsed="false"/>
    <w:lsdException w:name="Light Shading" w:uiPriority="60" w:semiHidden="false" w:unhideWhenUsed="false"/>
    <w:lsdException w:name="Medium Grid 3 Accent 1" w:uiPriority="69" w:semiHidden="false" w:unhideWhenUsed="false"/>
    <w:lsdException w:name="Grid Table 1 Light Accent 3" w:uiPriority="46" w:semiHidden="false" w:unhideWhenUsed="false"/>
    <w:lsdException w:name="Medium List 1 Accent 2" w:uiPriority="65" w:semiHidden="false" w:unhideWhenUsed="false"/>
    <w:lsdException w:name="List Table 6 Colorful" w:uiPriority="51" w:semiHidden="false" w:unhideWhenUsed="false"/>
    <w:lsdException w:name="Light Grid Accent 1" w:uiPriority="62" w:semiHidden="false" w:unhideWhenUsed="false"/>
    <w:lsdException w:name="heading 4" w:uiPriority="0" w:semiHidden="false" w:unhideWhenUsed="false" w:qFormat="true"/>
    <w:lsdException w:name="Table Classic 2" w:uiPriority="0" w:semiHidden="false" w:unhideWhenUsed="false"/>
    <w:lsdException w:name="Grid Table 2 Accent 6" w:uiPriority="47" w:semiHidden="false" w:unhideWhenUsed="false"/>
    <w:lsdException w:name="List Table 7 Colorful Accent 1" w:uiPriority="52" w:semiHidden="false" w:unhideWhenUsed="false"/>
    <w:lsdException w:name="Colorful Shading Accent 2" w:uiPriority="71" w:semiHidden="false" w:unhideWhenUsed="false"/>
    <w:lsdException w:name="Colorful Grid Accent 3" w:uiPriority="73" w:semiHidden="false" w:unhideWhenUsed="false"/>
    <w:lsdException w:name="Light Grid Accent 3" w:uiPriority="62" w:semiHidden="false" w:unhideWhenUsed="false"/>
    <w:lsdException w:name="List Table 3 Accent 1" w:uiPriority="48" w:semiHidden="false" w:unhideWhenUsed="false"/>
    <w:lsdException w:name="Plain Text" w:uiPriority="0" w:semiHidden="false" w:unhideWhenUsed="false"/>
    <w:lsdException w:name="Light Shading Accent 2" w:uiPriority="60" w:semiHidden="false" w:unhideWhenUsed="false"/>
    <w:lsdException w:name="heading 7" w:uiPriority="0" w:semiHidden="false" w:unhideWhenUsed="false" w:qFormat="true"/>
    <w:lsdException w:name="Subtle Emphasis" w:uiPriority="19" w:semiHidden="false" w:unhideWhenUsed="false" w:qFormat="true"/>
    <w:lsdException w:name="Table Columns 2" w:uiPriority="0" w:semiHidden="false" w:unhideWhenUsed="false"/>
    <w:lsdException w:name="index 5" w:uiPriority="0" w:semiHidden="false" w:unhideWhenUsed="false"/>
    <w:lsdException w:name="HTML Keyboard" w:uiPriority="0" w:semiHidden="false" w:unhideWhenUsed="false"/>
    <w:lsdException w:name="Medium Shading 2 Accent 2" w:uiPriority="64" w:semiHidden="false" w:unhideWhenUsed="false"/>
    <w:lsdException w:name="Table Simple 2" w:uiPriority="0" w:semiHidden="false" w:unhideWhenUsed="false"/>
    <w:lsdException w:name="Closing" w:uiPriority="0" w:semiHidden="false" w:unhideWhenUsed="false"/>
    <w:lsdException w:name="Block Text" w:uiPriority="0" w:semiHidden="false" w:unhideWhenUsed="false"/>
    <w:lsdException w:name="heading 3" w:uiPriority="0" w:semiHidden="false" w:unhideWhenUsed="false" w:qFormat="true"/>
    <w:lsdException w:name="Default Paragraph Font" w:uiPriority="0" w:semiHidden="false" w:unhideWhenUsed="false"/>
    <w:lsdException w:name="List Table 1 Light Accent 3" w:uiPriority="46" w:semiHidden="false" w:unhideWhenUsed="false"/>
    <w:lsdException w:name="Grid Table 5 Dark Accent 5" w:uiPriority="50" w:semiHidden="false" w:unhideWhenUsed="false"/>
    <w:lsdException w:name="Table Web 2" w:uiPriority="0" w:semiHidden="false" w:unhideWhenUsed="false"/>
    <w:lsdException w:name="Table Grid 7" w:uiPriority="0" w:semiHidden="false" w:unhideWhenUsed="false"/>
    <w:lsdException w:name="Colorful List Accent 6" w:uiPriority="72" w:semiHidden="false" w:unhideWhenUsed="false"/>
    <w:lsdException w:name="Balloon Text" w:uiPriority="0" w:semiHidden="false" w:unhideWhenUsed="false"/>
    <w:lsdException w:name="List Table 7 Colorful" w:uiPriority="52" w:semiHidden="false" w:unhideWhenUsed="false"/>
    <w:lsdException w:name="Table Theme" w:uiPriority="0" w:semiHidden="false" w:unhideWhenUsed="false"/>
    <w:lsdException w:name="List Number 4" w:uiPriority="0" w:semiHidden="false" w:unhideWhenUsed="false"/>
    <w:lsdException w:name="Table Contemporary" w:uiPriority="0" w:semiHidden="false" w:unhideWhenUsed="false"/>
    <w:lsdException w:name="Plain Table 1" w:uiPriority="41" w:semiHidden="false" w:unhideWhenUsed="false"/>
    <w:lsdException w:name="annotation reference" w:uiPriority="0" w:semiHidden="false" w:unhideWhenUsed="false"/>
    <w:lsdException w:name="Plain Table 3" w:uiPriority="43" w:semiHidden="false" w:unhideWhenUsed="false"/>
    <w:lsdException w:name="Table Grid" w:uiPriority="0" w:semiHidden="false" w:unhideWhenUsed="false"/>
    <w:lsdException w:name="Table Elegant" w:uiPriority="0" w:semiHidden="false" w:unhideWhenUsed="false"/>
    <w:lsdException w:name="Light Grid Accent 5" w:uiPriority="62" w:semiHidden="false" w:unhideWhenUsed="false"/>
    <w:lsdException w:name="Light Shading Accent 6" w:uiPriority="60" w:semiHidden="false" w:unhideWhenUsed="false"/>
    <w:lsdException w:name="Medium Shading 1 Accent 2" w:uiPriority="63" w:semiHidden="false" w:unhideWhenUsed="false"/>
    <w:lsdException w:name="Title" w:uiPriority="0" w:semiHidden="false" w:unhideWhenUsed="false" w:qFormat="true"/>
    <w:lsdException w:name="Plain Table 5" w:uiPriority="45" w:semiHidden="false" w:unhideWhenUsed="false"/>
    <w:lsdException w:name="HTML Definition" w:uiPriority="0" w:semiHidden="false" w:unhideWhenUsed="false"/>
    <w:lsdException w:name="Medium Grid 3 Accent 6" w:uiPriority="69" w:semiHidden="false" w:unhideWhenUsed="false"/>
    <w:lsdException w:name="Table Grid 5" w:uiPriority="0" w:semiHidden="false" w:unhideWhenUsed="false"/>
    <w:lsdException w:name="HTML Variable" w:uiPriority="0" w:semiHidden="false" w:unhideWhenUsed="false"/>
    <w:lsdException w:name="Medium Grid 1 Accent 6" w:uiPriority="67" w:semiHidden="false" w:unhideWhenUsed="false"/>
    <w:lsdException w:name="No Spacing" w:semiHidden="false" w:unhideWhenUsed="false" w:qFormat="true"/>
    <w:lsdException w:name="List Table 3" w:uiPriority="48" w:semiHidden="false" w:unhideWhenUsed="false"/>
    <w:lsdException w:name="Medium List 1" w:uiPriority="65" w:semiHidden="false" w:unhideWhenUsed="false"/>
    <w:lsdException w:name="index 4" w:uiPriority="0" w:semiHidden="false" w:unhideWhenUsed="false"/>
    <w:lsdException w:name="Table List 5" w:uiPriority="0" w:semiHidden="false" w:unhideWhenUsed="false"/>
    <w:lsdException w:name="toc 3" w:uiPriority="39" w:semiHidden="false" w:unhideWhenUsed="false"/>
    <w:lsdException w:name="Medium Shading 1 Accent 5" w:uiPriority="63" w:semiHidden="false" w:unhideWhenUsed="false"/>
    <w:lsdException w:name="toc 8" w:uiPriority="39" w:semiHidden="false" w:unhideWhenUsed="false"/>
    <w:lsdException w:name="HTML Sample" w:uiPriority="0" w:semiHidden="false" w:unhideWhenUsed="false"/>
    <w:lsdException w:name="Grid Table 6 Colorful Accent 6" w:uiPriority="51" w:semiHidden="false" w:unhideWhenUsed="false"/>
    <w:lsdException w:name="Colorful List Accent 4" w:uiPriority="72" w:semiHidden="false" w:unhideWhenUsed="false"/>
    <w:lsdException w:name="toc 5" w:uiPriority="39" w:semiHidden="false" w:unhideWhenUsed="false"/>
    <w:lsdException w:name="Grid Table 7 Colorful Accent 6" w:uiPriority="52" w:semiHidden="false" w:unhideWhenUsed="false"/>
    <w:lsdException w:name="Body Text" w:uiPriority="0" w:semiHidden="false" w:unhideWhenUsed="false"/>
    <w:lsdException w:name="Grid Table 1 Light" w:uiPriority="46" w:semiHidden="false" w:unhideWhenUsed="false"/>
    <w:lsdException w:name="endnote reference" w:uiPriority="0" w:semiHidden="false" w:unhideWhenUsed="false"/>
    <w:lsdException w:name="Table Grid 2" w:uiPriority="0" w:semiHidden="false" w:unhideWhenUsed="false"/>
    <w:lsdException w:name="Medium Grid 1 Accent 2" w:uiPriority="67" w:semiHidden="false" w:unhideWhenUsed="false"/>
    <w:lsdException w:name="List Bullet 5" w:uiPriority="0" w:semiHidden="false" w:unhideWhenUsed="false"/>
    <w:lsdException w:name="heading 9" w:uiPriority="0" w:semiHidden="false" w:unhideWhenUsed="false" w:qFormat="true"/>
    <w:lsdException w:name="Dark List Accent 5" w:uiPriority="70" w:semiHidden="false" w:unhideWhenUsed="false"/>
    <w:lsdException w:name="List Table 6 Colorful Accent 5" w:uiPriority="51" w:semiHidden="false" w:unhideWhenUsed="false"/>
    <w:lsdException w:name="HTML Typewriter" w:uiPriority="0" w:semiHidden="false" w:unhideWhenUsed="false"/>
    <w:lsdException w:name="envelope address" w:uiPriority="0" w:semiHidden="false" w:unhideWhenUsed="false"/>
    <w:lsdException w:name="Grid Table 6 Colorful Accent 4" w:uiPriority="51" w:semiHidden="false" w:unhideWhenUsed="false"/>
    <w:lsdException w:name="Medium List 2" w:uiPriority="66" w:semiHidden="false" w:unhideWhenUsed="false"/>
    <w:lsdException w:name="Medium Grid 2 Accent 3" w:uiPriority="68" w:semiHidden="false" w:unhideWhenUsed="false"/>
    <w:lsdException w:name="Table 3D effects 1" w:uiPriority="0" w:semiHidden="false" w:unhideWhenUsed="false"/>
    <w:lsdException w:name="Medium Shading 1 Accent 3" w:uiPriority="63" w:semiHidden="false" w:unhideWhenUsed="false"/>
    <w:lsdException w:name="index 8" w:uiPriority="0" w:semiHidden="false" w:unhideWhenUsed="false"/>
    <w:lsdException w:name="Grid Table 5 Dark Accent 2" w:uiPriority="50" w:semiHidden="false" w:unhideWhenUsed="false"/>
    <w:lsdException w:name="Medium Shading 2 Accent 1" w:uiPriority="64" w:semiHidden="false" w:unhideWhenUsed="false"/>
    <w:lsdException w:name="List 2" w:uiPriority="0" w:semiHidden="false" w:unhideWhenUsed="false"/>
    <w:lsdException w:name="Plain Table 4" w:uiPriority="44" w:semiHidden="false" w:unhideWhenUsed="false"/>
    <w:lsdException w:name="Medium List 2 Accent 5" w:uiPriority="66" w:semiHidden="false" w:unhideWhenUsed="false"/>
    <w:lsdException w:name="Medium Shading 2 Accent 3" w:uiPriority="64" w:semiHidden="false" w:unhideWhenUsed="false"/>
    <w:lsdException w:name="index 9" w:uiPriority="0" w:semiHidden="false" w:unhideWhenUsed="false"/>
    <w:lsdException w:name="List Continue 5" w:uiPriority="0" w:semiHidden="false" w:unhideWhenUsed="false"/>
    <w:lsdException w:name="Table Grid 4" w:uiPriority="0" w:semiHidden="false" w:unhideWhenUsed="false"/>
    <w:lsdException w:name="List Table 4" w:uiPriority="49" w:semiHidden="false" w:unhideWhenUsed="false"/>
    <w:lsdException w:name="Colorful Grid Accent 6" w:uiPriority="73" w:semiHidden="false" w:unhideWhenUsed="false"/>
    <w:lsdException w:name="List Table 5 Dark Accent 4" w:uiPriority="50" w:semiHidden="false" w:unhideWhenUsed="false"/>
    <w:lsdException w:name="table of figures" w:uiPriority="0" w:semiHidden="false" w:unhideWhenUsed="false"/>
    <w:lsdException w:name="Grid Table 5 Dark" w:uiPriority="50" w:semiHidden="false" w:unhideWhenUsed="false"/>
    <w:lsdException w:name="Colorful Grid Accent 5" w:uiPriority="73" w:semiHidden="false" w:unhideWhenUsed="false"/>
    <w:lsdException w:name="heading 8" w:uiPriority="0" w:semiHidden="false" w:unhideWhenUsed="false" w:qFormat="true"/>
    <w:lsdException w:name="List Table 3 Accent 6" w:uiPriority="48" w:semiHidden="false" w:unhideWhenUsed="false"/>
    <w:lsdException w:name="List Table 1 Light Accent 6" w:uiPriority="46" w:semiHidden="false" w:unhideWhenUsed="false"/>
    <w:lsdException w:name="Salutation" w:uiPriority="0" w:semiHidden="false" w:unhideWhenUsed="false"/>
    <w:lsdException w:name="toc 9" w:uiPriority="39" w:semiHidden="false" w:unhideWhenUsed="false"/>
    <w:lsdException w:name="HTML Cite" w:uiPriority="0" w:semiHidden="false" w:unhideWhenUsed="false"/>
    <w:lsdException w:name="List Table 1 Light" w:uiPriority="46" w:semiHidden="false" w:unhideWhenUsed="false"/>
    <w:lsdException w:name="Hyperlink" w:semiHidden="false" w:unhideWhenUsed="false"/>
    <w:lsdException w:name="List 4" w:uiPriority="0" w:semiHidden="false" w:unhideWhenUsed="false"/>
    <w:lsdException w:name="footnote reference" w:uiPriority="0" w:semiHidden="false" w:unhideWhenUsed="false"/>
    <w:lsdException w:name="List Paragraph" w:semiHidden="false" w:unhideWhenUsed="false" w:qFormat="true"/>
    <w:lsdException w:name="heading 5" w:uiPriority="0" w:semiHidden="false" w:unhideWhenUsed="false" w:qFormat="true"/>
    <w:lsdException w:name="Medium Grid 3 Accent 5" w:uiPriority="69" w:semiHidden="false" w:unhideWhenUsed="false"/>
    <w:lsdException w:name="List Table 5 Dark Accent 5" w:uiPriority="50" w:semiHidden="false" w:unhideWhenUsed="false"/>
    <w:lsdException w:name="List Table 6 Colorful Accent 3" w:uiPriority="51" w:semiHidden="false" w:unhideWhenUsed="false"/>
    <w:lsdException w:name="Grid Table 2 Accent 3" w:uiPriority="47" w:semiHidden="false" w:unhideWhenUsed="false"/>
    <w:lsdException w:name="Medium List 2 Accent 6" w:uiPriority="66" w:semiHidden="false" w:unhideWhenUsed="false"/>
    <w:lsdException w:name="Medium Shading 1 Accent 4" w:uiPriority="63" w:semiHidden="false" w:unhideWhenUsed="false"/>
    <w:lsdException w:name="Table List 1" w:uiPriority="0" w:semiHidden="false" w:unhideWhenUsed="false"/>
    <w:lsdException w:name="List Table 7 Colorful Accent 3" w:uiPriority="52" w:semiHidden="false" w:unhideWhenUsed="false"/>
    <w:lsdException w:name="Medium List 1 Accent 3" w:uiPriority="65" w:semiHidden="false" w:unhideWhenUsed="false"/>
    <w:lsdException w:name="Table Classic 3" w:uiPriority="0" w:semiHidden="false" w:unhideWhenUsed="false"/>
    <w:lsdException w:name="Grid Table 2 Accent 1" w:uiPriority="47" w:semiHidden="false" w:unhideWhenUsed="false"/>
    <w:lsdException w:name="toc 7" w:uiPriority="39" w:semiHidden="false" w:unhideWhenUsed="false"/>
    <w:lsdException w:name="Normal (Web)" w:uiPriority="0" w:semiHidden="false" w:unhideWhenUsed="false"/>
    <w:lsdException w:name="Medium Grid 3 Accent 3" w:uiPriority="69" w:semiHidden="false" w:unhideWhenUsed="false"/>
    <w:lsdException w:name="Table Classic 4" w:uiPriority="0" w:semiHidden="false" w:unhideWhenUsed="false"/>
    <w:lsdException w:name="Body Text 3" w:uiPriority="0" w:semiHidden="false" w:unhideWhenUsed="false"/>
    <w:lsdException w:name="Table Grid 6" w:uiPriority="0" w:semiHidden="false" w:unhideWhenUsed="false"/>
    <w:lsdException w:name="Grid Table 3 Accent 6" w:uiPriority="48" w:semiHidden="false" w:unhideWhenUsed="false"/>
    <w:lsdException w:name="Medium List 2 Accent 1" w:uiPriority="66" w:semiHidden="false" w:unhideWhenUsed="false"/>
    <w:lsdException w:name="Colorful Shading Accent 1" w:uiPriority="71" w:semiHidden="false" w:unhideWhenUsed="false"/>
    <w:lsdException w:name="Light List Accent 4" w:uiPriority="61" w:semiHidden="false" w:unhideWhenUsed="false"/>
    <w:lsdException w:name="List Table 5 Dark Accent 2" w:uiPriority="50" w:semiHidden="false" w:unhideWhenUsed="false"/>
    <w:lsdException w:name="Table Grid 1" w:uiPriority="0" w:semiHidden="false" w:unhideWhenUsed="false"/>
    <w:lsdException w:name="Grid Table 1 Light Accent 5" w:uiPriority="46" w:semiHidden="false" w:unhideWhenUsed="false"/>
    <w:lsdException w:name="Subtle Reference" w:uiPriority="31" w:semiHidden="false" w:unhideWhenUsed="false" w:qFormat="true"/>
    <w:lsdException w:name="Light List Accent 2" w:uiPriority="61" w:semiHidden="false" w:unhideWhenUsed="false"/>
    <w:lsdException w:name="List Table 6 Colorful Accent 2" w:uiPriority="51" w:semiHidden="false" w:unhideWhenUsed="false"/>
    <w:lsdException w:name="Medium Shading 2 Accent 5" w:uiPriority="64" w:semiHidden="false" w:unhideWhenUsed="false"/>
    <w:lsdException w:name="Light List" w:uiPriority="61" w:semiHidden="false" w:unhideWhenUsed="false"/>
    <w:lsdException w:name="Colorful Shading Accent 6" w:uiPriority="71" w:semiHidden="false" w:unhideWhenUsed="false"/>
    <w:lsdException w:name="Medium List 1 Accent 6" w:uiPriority="65" w:semiHidden="false" w:unhideWhenUsed="false"/>
    <w:lsdException w:name="List Table 2 Accent 3" w:uiPriority="47" w:semiHidden="false" w:unhideWhenUsed="false"/>
    <w:lsdException w:name="toc 2" w:uiPriority="39" w:semiHidden="false" w:unhideWhenUsed="false"/>
    <w:lsdException w:name="List Number 2" w:uiPriority="0" w:semiHidden="false" w:unhideWhenUsed="false"/>
    <w:lsdException w:name="Body Text First Indent" w:uiPriority="0" w:semiHidden="false" w:unhideWhenUsed="false"/>
    <w:lsdException w:name="List Bullet" w:uiPriority="0" w:semiHidden="false" w:unhideWhenUsed="false"/>
    <w:lsdException w:name="Colorful Shading Accent 5" w:uiPriority="71" w:semiHidden="false" w:unhideWhenUsed="false"/>
    <w:lsdException w:name="Table Columns 1" w:uiPriority="0" w:semiHidden="false" w:unhideWhenUsed="false"/>
    <w:lsdException w:name="Intense Reference" w:uiPriority="32" w:semiHidden="false" w:unhideWhenUsed="false" w:qFormat="true"/>
    <w:lsdException w:name="Grid Table 3 Accent 3" w:uiPriority="48" w:semiHidden="false" w:unhideWhenUsed="false"/>
    <w:lsdException w:name="toc 1" w:uiPriority="39" w:semiHidden="false" w:unhideWhenUsed="false"/>
    <w:lsdException w:name="Table List 8" w:uiPriority="0" w:semiHidden="false" w:unhideWhenUsed="false"/>
    <w:lsdException w:name="Grid Table 2 Accent 4" w:uiPriority="47" w:semiHidden="false" w:unhideWhenUsed="false"/>
    <w:lsdException w:name="List Table 2 Accent 2" w:uiPriority="47" w:semiHidden="false" w:unhideWhenUsed="false"/>
    <w:lsdException w:name="Grid Table 4 Accent 2" w:uiPriority="49" w:semiHidden="false" w:unhideWhenUsed="false"/>
    <w:lsdException w:name="endnote text" w:uiPriority="0" w:semiHidden="false" w:unhideWhenUsed="false"/>
    <w:lsdException w:name="List Table 2 Accent 1" w:uiPriority="47" w:semiHidden="false" w:unhideWhenUsed="false"/>
    <w:lsdException w:name="footnote text" w:uiPriority="0" w:semiHidden="false" w:unhideWhenUsed="false"/>
    <w:lsdException w:name="Grid Table 7 Colorful" w:uiPriority="52" w:semiHidden="false" w:unhideWhenUsed="false"/>
    <w:lsdException w:name="List Number" w:uiPriority="0" w:semiHidden="false" w:unhideWhenUsed="false"/>
    <w:lsdException w:name="Colorful List Accent 1" w:uiPriority="72" w:semiHidden="false" w:unhideWhenUsed="false"/>
    <w:lsdException w:name="Medium Grid 3" w:uiPriority="69" w:semiHidden="false" w:unhideWhenUsed="false"/>
    <w:lsdException w:name="Medium List 1 Accent 4" w:uiPriority="65" w:semiHidden="false" w:unhideWhenUsed="false"/>
    <w:lsdException w:name="macro" w:uiPriority="0" w:semiHidden="false" w:unhideWhenUsed="false"/>
    <w:lsdException w:name="Grid Table 3 Accent 1" w:uiPriority="48" w:semiHidden="false" w:unhideWhenUsed="false"/>
    <w:lsdException w:name="List Table 2" w:uiPriority="47" w:semiHidden="false" w:unhideWhenUsed="false"/>
    <w:lsdException w:name="Table Simple 3" w:uiPriority="0" w:semiHidden="false" w:unhideWhenUsed="false"/>
    <w:lsdException w:name="Medium Grid 3 Accent 4" w:uiPriority="69" w:semiHidden="false" w:unhideWhenUsed="false"/>
    <w:lsdException w:name="Medium Grid 2 Accent 2" w:uiPriority="68" w:semiHidden="false" w:unhideWhenUsed="false"/>
    <w:lsdException w:name="Medium Shading 2" w:uiPriority="64" w:semiHidden="false" w:unhideWhenUsed="false"/>
    <w:lsdException w:name="Colorful Shading Accent 3" w:uiPriority="71" w:semiHidden="false" w:unhideWhenUsed="false"/>
    <w:lsdException w:name="Table List 6" w:uiPriority="0" w:semiHidden="false" w:unhideWhenUsed="false"/>
  </w:latentStyles>
  <w:style w:type="paragraph" w:styleId="000057">
    <w:name w:val="toc 2"/>
    <w:basedOn w:val="000034"/>
    <w:next w:val="000034"/>
    <w:uiPriority w:val="39"/>
    <w:pPr>
      <w:ind w:left="200"/>
    </w:pPr>
    <w:rPr>
      <w:smallCaps/>
    </w:rPr>
  </w:style>
  <w:style w:type="paragraph" w:styleId="000038">
    <w:name w:val="heading 3"/>
    <w:basedOn w:val="000035"/>
    <w:next w:val="000036"/>
    <w:qFormat/>
    <w:pPr>
      <w:numPr>
        <w:ilvl w:val="2"/>
        <w:numId w:val="1"/>
      </w:numPr>
      <w:tabs>
        <w:tab w:val="left" w:pos="0"/>
      </w:tabs>
      <w:outlineLvl w:val="2"/>
    </w:pPr>
    <w:rPr>
      <w:b w:val="false"/>
      <w:i/>
      <w:sz w:val="21"/>
    </w:rPr>
  </w:style>
  <w:style w:type="paragraph" w:styleId="00004c">
    <w:name w:val="Date"/>
    <w:basedOn w:val="000034"/>
    <w:next w:val="000034"/>
    <w:rPr>
      <w:rFonts w:ascii="幼圆" w:eastAsia="幼圆"/>
      <w:sz w:val="28"/>
    </w:rPr>
  </w:style>
  <w:style w:type="paragraph" w:styleId="000039">
    <w:name w:val="heading 4"/>
    <w:basedOn w:val="000035"/>
    <w:next w:val="000036"/>
    <w:qFormat/>
    <w:pPr>
      <w:numPr>
        <w:ilvl w:val="3"/>
        <w:numId w:val="1"/>
      </w:numPr>
      <w:tabs>
        <w:tab w:val="left" w:pos="0"/>
      </w:tabs>
      <w:spacing w:before="60"/>
      <w:outlineLvl w:val="3"/>
    </w:pPr>
    <w:rPr>
      <w:b w:val="false"/>
      <w:sz w:val="20"/>
    </w:rPr>
  </w:style>
  <w:style w:type="paragraph" w:styleId="000059">
    <w:name w:val="Title"/>
    <w:basedOn w:val="000034"/>
    <w:next w:val="000034"/>
    <w:qFormat/>
    <w:pPr>
      <w:jc w:val="center"/>
    </w:pPr>
    <w:rPr>
      <w:rFonts w:ascii="Arial" w:hAnsi="Arial"/>
      <w:b/>
      <w:snapToGrid w:val="false"/>
      <w:kern w:val="0"/>
      <w:sz w:val="36"/>
    </w:rPr>
  </w:style>
  <w:style w:type="paragraph" w:styleId="000048">
    <w:name w:val="Body Text Indent"/>
    <w:basedOn w:val="000034"/>
    <w:pPr>
      <w:ind w:left="720"/>
    </w:pPr>
    <w:rPr>
      <w:i/>
      <w:color w:val="0000FF"/>
      <w:u w:val="single"/>
    </w:rPr>
  </w:style>
  <w:style w:type="character" w:styleId="00005a">
    <w:name w:val="page number"/>
    <w:rPr>
      <w:rFonts w:eastAsia="Arial"/>
    </w:rPr>
  </w:style>
  <w:style w:type="paragraph" w:styleId="00003c">
    <w:name w:val="heading 7"/>
    <w:basedOn w:val="000034"/>
    <w:next w:val="000034"/>
    <w:qFormat/>
    <w:pPr>
      <w:numPr>
        <w:ilvl w:val="6"/>
        <w:numId w:val="1"/>
      </w:numPr>
      <w:tabs>
        <w:tab w:val="left" w:pos="0"/>
      </w:tabs>
      <w:spacing w:before="60" w:after="60"/>
      <w:outlineLvl w:val="6"/>
    </w:pPr>
    <w:rPr>
      <w:rFonts w:ascii="Arial" w:hAnsi="Arial"/>
      <w:i/>
      <w:snapToGrid w:val="false"/>
      <w:kern w:val="0"/>
      <w:sz w:val="20"/>
    </w:rPr>
  </w:style>
  <w:style w:type="paragraph" w:styleId="000046">
    <w:name w:val="Document Map"/>
    <w:basedOn w:val="000034"/>
    <w:pPr>
      <w:shd w:val="clear" w:color="auto" w:fill="000080"/>
      <w:spacing w:line="240" w:lineRule="atLeast"/>
      <w:jc w:val="left"/>
    </w:pPr>
    <w:rPr>
      <w:rFonts w:ascii="Arial" w:hAnsi="Arial"/>
      <w:snapToGrid w:val="false"/>
      <w:kern w:val="0"/>
      <w:sz w:val="20"/>
    </w:rPr>
  </w:style>
  <w:style w:type="paragraph" w:styleId="000061" w:customStyle="true">
    <w:name w:val=" Char2 Char Char Char Char Char Char Char Char Char Char Char Char"/>
    <w:basedOn w:val="000034"/>
    <w:pPr>
      <w:widowControl/>
      <w:spacing w:before="100" w:beforeLines="0" w:beforeAutospacing="true" w:after="100" w:afterLines="0" w:afterAutospacing="true" w:line="330" w:lineRule="atLeast"/>
      <w:ind w:left="360"/>
    </w:pPr>
    <w:rPr>
      <w:rFonts w:ascii="ˎ̥" w:hAnsi="ˎ̥"/>
      <w:snapToGrid/>
      <w:color w:val="51585D"/>
      <w:sz w:val="21"/>
    </w:rPr>
  </w:style>
  <w:style w:type="numbering" w:styleId="000041" w:default="true">
    <w:name w:val="No List"/>
    <w:uiPriority w:val="99"/>
    <w:semiHidden/>
    <w:unhideWhenUsed/>
  </w:style>
  <w:style w:type="paragraph" w:styleId="00003e">
    <w:name w:val="heading 9"/>
    <w:basedOn w:val="000034"/>
    <w:next w:val="000034"/>
    <w:qFormat/>
    <w:pPr>
      <w:numPr>
        <w:ilvl w:val="8"/>
        <w:numId w:val="1"/>
      </w:numPr>
      <w:tabs>
        <w:tab w:val="left" w:pos="0"/>
      </w:tabs>
      <w:spacing w:before="240" w:after="60"/>
      <w:outlineLvl w:val="8"/>
    </w:pPr>
    <w:rPr>
      <w:rFonts w:ascii="Arial" w:hAnsi="Arial"/>
      <w:b/>
      <w:i/>
      <w:snapToGrid w:val="false"/>
      <w:kern w:val="0"/>
      <w:sz w:val="18"/>
    </w:rPr>
  </w:style>
  <w:style w:type="paragraph" w:styleId="000052">
    <w:name w:val="toc 4"/>
    <w:basedOn w:val="000034"/>
    <w:next w:val="000034"/>
    <w:uiPriority w:val="39"/>
    <w:pPr>
      <w:ind w:left="600"/>
    </w:pPr>
  </w:style>
  <w:style w:type="paragraph" w:styleId="000056">
    <w:name w:val="Body Text Indent 3"/>
    <w:basedOn w:val="000034"/>
    <w:pPr>
      <w:ind w:firstLine="425"/>
    </w:pPr>
    <w:rPr>
      <w:rFonts w:ascii="宋体"/>
      <w:sz w:val="24"/>
    </w:rPr>
  </w:style>
  <w:style w:type="paragraph" w:styleId="000062" w:customStyle="true">
    <w:name w:val="InfoBlue"/>
    <w:basedOn w:val="000034"/>
    <w:next w:val="000036"/>
    <w:pPr>
      <w:tabs>
        <w:tab w:val="left" w:pos="540"/>
        <w:tab w:val="left" w:pos="1260"/>
      </w:tabs>
      <w:spacing w:after="120" w:afterLines="0" w:afterAutospacing="false" w:line="240" w:lineRule="atLeast"/>
      <w:jc w:val="left"/>
    </w:pPr>
    <w:rPr>
      <w:rFonts w:ascii="Arial" w:hAnsi="Arial"/>
      <w:i/>
      <w:snapToGrid w:val="false"/>
      <w:color w:val="0000FF"/>
      <w:kern w:val="0"/>
      <w:sz w:val="20"/>
    </w:rPr>
  </w:style>
  <w:style w:type="paragraph" w:styleId="00004b">
    <w:name w:val="toc 8"/>
    <w:basedOn w:val="000034"/>
    <w:next w:val="000034"/>
    <w:uiPriority w:val="39"/>
    <w:pPr>
      <w:ind w:left="1400"/>
    </w:pPr>
  </w:style>
  <w:style w:type="character" w:styleId="000042" w:customStyle="true">
    <w:name w:val="正文文本 Char"/>
    <w:link w:val="000036"/>
    <w:rPr>
      <w:rFonts w:ascii="Arial" w:hAnsi="Arial" w:eastAsia="宋体"/>
      <w:snapToGrid w:val="false"/>
      <w:lang w:val="en-US" w:eastAsia="zh-CN"/>
    </w:rPr>
  </w:style>
  <w:style w:type="paragraph" w:styleId="00003d">
    <w:name w:val="heading 8"/>
    <w:basedOn w:val="000034"/>
    <w:next w:val="000034"/>
    <w:qFormat/>
    <w:pPr>
      <w:numPr>
        <w:ilvl w:val="7"/>
        <w:numId w:val="1"/>
      </w:numPr>
      <w:tabs>
        <w:tab w:val="left" w:pos="0"/>
      </w:tabs>
      <w:spacing w:before="240" w:after="60"/>
      <w:outlineLvl w:val="7"/>
    </w:pPr>
    <w:rPr>
      <w:rFonts w:ascii="Arial" w:hAnsi="Arial"/>
      <w:i/>
      <w:snapToGrid w:val="false"/>
      <w:kern w:val="0"/>
      <w:sz w:val="20"/>
    </w:rPr>
  </w:style>
  <w:style w:type="paragraph" w:styleId="000063" w:customStyle="true">
    <w:name w:val="tablecoloumn"/>
    <w:basedOn w:val="000036"/>
    <w:pPr>
      <w:keepNext/>
      <w:keepLines/>
      <w:spacing w:after="40" w:afterLines="0" w:afterAutospacing="false" w:line="240" w:lineRule="atLeast"/>
      <w:ind w:left="72"/>
      <w:jc w:val="left"/>
    </w:pPr>
    <w:rPr>
      <w:rFonts w:ascii="Arial" w:hAnsi="Arial"/>
      <w:b/>
      <w:snapToGrid w:val="false"/>
      <w:kern w:val="0"/>
      <w:sz w:val="20"/>
    </w:rPr>
  </w:style>
  <w:style w:type="paragraph" w:styleId="000064" w:customStyle="true">
    <w:name w:val="Tabletext"/>
    <w:basedOn w:val="000034"/>
    <w:pPr>
      <w:spacing w:line="240" w:lineRule="atLeast"/>
      <w:jc w:val="left"/>
    </w:pPr>
    <w:rPr>
      <w:rFonts w:ascii="Arial" w:hAnsi="Arial"/>
      <w:snapToGrid w:val="false"/>
      <w:kern w:val="0"/>
      <w:sz w:val="20"/>
    </w:rPr>
  </w:style>
  <w:style w:type="paragraph" w:styleId="00003b">
    <w:name w:val="heading 6"/>
    <w:basedOn w:val="000034"/>
    <w:next w:val="000034"/>
    <w:qFormat/>
    <w:pPr>
      <w:numPr>
        <w:ilvl w:val="5"/>
        <w:numId w:val="1"/>
      </w:numPr>
      <w:spacing w:before="60" w:after="60"/>
      <w:outlineLvl w:val="5"/>
    </w:pPr>
    <w:rPr>
      <w:rFonts w:ascii="Arial" w:hAnsi="Arial"/>
      <w:snapToGrid w:val="false"/>
      <w:kern w:val="0"/>
      <w:sz w:val="20"/>
    </w:rPr>
  </w:style>
  <w:style w:type="paragraph" w:styleId="000035">
    <w:name w:val="heading 1"/>
    <w:basedOn w:val="000034"/>
    <w:next w:val="000036"/>
    <w:qFormat/>
    <w:pPr>
      <w:keepNext/>
      <w:numPr>
        <w:ilvl w:val="0"/>
        <w:numId w:val="1"/>
      </w:numPr>
      <w:tabs>
        <w:tab w:val="left" w:pos="0"/>
      </w:tabs>
      <w:spacing w:before="120" w:after="60"/>
      <w:outlineLvl w:val="0"/>
    </w:pPr>
    <w:rPr>
      <w:rFonts w:ascii="Arial" w:hAnsi="Arial"/>
      <w:b/>
      <w:snapToGrid w:val="false"/>
      <w:kern w:val="0"/>
      <w:sz w:val="32"/>
    </w:rPr>
  </w:style>
  <w:style w:type="paragraph" w:styleId="000054">
    <w:name w:val="footnote text"/>
    <w:basedOn w:val="000034"/>
    <w:pPr>
      <w:keepNext/>
      <w:keepLines/>
      <w:pBdr>
        <w:bottom w:val="single" w:color="000000" w:sz="6" w:space="0"/>
      </w:pBdr>
      <w:spacing w:before="40" w:beforeLines="0" w:beforeAutospacing="false" w:after="40" w:afterLines="0" w:afterAutospacing="false" w:line="240" w:lineRule="atLeast"/>
      <w:ind w:left="360" w:hanging="360"/>
      <w:jc w:val="left"/>
    </w:pPr>
    <w:rPr>
      <w:rFonts w:ascii="Arial" w:hAnsi="Arial"/>
      <w:snapToGrid w:val="false"/>
      <w:kern w:val="0"/>
      <w:sz w:val="16"/>
    </w:rPr>
  </w:style>
  <w:style w:type="paragraph" w:styleId="00003a">
    <w:name w:val="heading 5"/>
    <w:basedOn w:val="000034"/>
    <w:next w:val="000036"/>
    <w:qFormat/>
    <w:pPr>
      <w:numPr>
        <w:ilvl w:val="4"/>
        <w:numId w:val="1"/>
      </w:numPr>
      <w:spacing w:before="60" w:after="60"/>
      <w:outlineLvl w:val="4"/>
    </w:pPr>
    <w:rPr>
      <w:rFonts w:ascii="Arial" w:hAnsi="Arial"/>
      <w:i/>
      <w:snapToGrid w:val="false"/>
      <w:kern w:val="0"/>
      <w:sz w:val="20"/>
    </w:rPr>
  </w:style>
  <w:style w:type="paragraph" w:styleId="000050">
    <w:name w:val="header"/>
    <w:basedOn w:val="000034"/>
    <w:pPr>
      <w:tabs>
        <w:tab w:val="center" w:pos="4320"/>
        <w:tab w:val="right" w:pos="8640"/>
      </w:tabs>
      <w:spacing w:line="240" w:lineRule="atLeast"/>
      <w:jc w:val="left"/>
    </w:pPr>
    <w:rPr>
      <w:rFonts w:ascii="Arial" w:hAnsi="Arial"/>
      <w:snapToGrid w:val="false"/>
      <w:kern w:val="0"/>
      <w:sz w:val="20"/>
    </w:rPr>
  </w:style>
  <w:style w:type="paragraph" w:styleId="000053">
    <w:name w:val="Subtitle"/>
    <w:basedOn w:val="000034"/>
    <w:qFormat/>
    <w:pPr>
      <w:spacing w:after="60" w:afterLines="0" w:afterAutospacing="false" w:line="240" w:lineRule="atLeast"/>
      <w:jc w:val="center"/>
    </w:pPr>
    <w:rPr>
      <w:rFonts w:ascii="Arial" w:hAnsi="Arial"/>
      <w:i/>
      <w:snapToGrid w:val="false"/>
      <w:kern w:val="0"/>
      <w:sz w:val="36"/>
      <w:lang w:val="en-AU"/>
    </w:rPr>
  </w:style>
  <w:style w:type="paragraph" w:styleId="000034" w:default="true">
    <w:name w:val="Normal"/>
    <w:qFormat/>
    <w:pPr>
      <w:widowControl w:val="false"/>
      <w:spacing w:line="240" w:lineRule="atLeast"/>
    </w:pPr>
    <w:rPr>
      <w:rFonts w:ascii="Arial" w:hAnsi="Arial"/>
      <w:snapToGrid w:val="false"/>
      <w:lang w:val="en-US" w:eastAsia="zh-CN" w:bidi="ar-SA"/>
    </w:rPr>
  </w:style>
  <w:style w:type="paragraph" w:styleId="000049">
    <w:name w:val="toc 5"/>
    <w:basedOn w:val="000034"/>
    <w:next w:val="000034"/>
    <w:uiPriority w:val="39"/>
    <w:pPr>
      <w:ind w:left="800"/>
    </w:pPr>
  </w:style>
  <w:style w:type="paragraph" w:styleId="000058">
    <w:name w:val="toc 9"/>
    <w:basedOn w:val="000034"/>
    <w:next w:val="000034"/>
    <w:uiPriority w:val="39"/>
    <w:pPr>
      <w:ind w:left="1600"/>
    </w:pPr>
  </w:style>
  <w:style w:type="paragraph" w:styleId="000051">
    <w:name w:val="toc 1"/>
    <w:basedOn w:val="000034"/>
    <w:next w:val="000034"/>
    <w:uiPriority w:val="39"/>
    <w:pPr>
      <w:spacing w:before="120" w:beforeLines="0" w:beforeAutospacing="false" w:after="120" w:afterLines="0" w:afterAutospacing="false"/>
    </w:pPr>
    <w:rPr>
      <w:b/>
      <w:caps/>
    </w:rPr>
  </w:style>
  <w:style w:type="character" w:styleId="00003f" w:default="true">
    <w:name w:val="Default Paragraph Font"/>
  </w:style>
  <w:style w:type="paragraph" w:styleId="000036">
    <w:name w:val="Body Text"/>
    <w:basedOn w:val="000034"/>
    <w:link w:val="000042"/>
    <w:pPr>
      <w:keepLines/>
      <w:spacing w:before="40" w:beforeLines="0" w:beforeAutospacing="false" w:after="40" w:afterLines="0" w:afterAutospacing="false"/>
      <w:ind w:left="720"/>
    </w:pPr>
    <w:rPr>
      <w:rFonts w:ascii="Arial" w:hAnsi="Arial" w:eastAsia="宋体"/>
      <w:snapToGrid w:val="false"/>
      <w:lang w:val="en-US" w:eastAsia="zh-CN"/>
    </w:rPr>
  </w:style>
  <w:style w:type="paragraph" w:styleId="000044">
    <w:name w:val="Normal Indent"/>
    <w:basedOn w:val="000034"/>
    <w:pPr>
      <w:ind w:left="900" w:hanging="900"/>
    </w:pPr>
  </w:style>
  <w:style w:type="paragraph" w:styleId="000055">
    <w:name w:val="toc 6"/>
    <w:basedOn w:val="000034"/>
    <w:next w:val="000034"/>
    <w:uiPriority w:val="39"/>
    <w:pPr>
      <w:ind w:left="1000"/>
    </w:pPr>
  </w:style>
  <w:style w:type="character" w:styleId="00005e" w:customStyle="true">
    <w:name w:val="SoDA Field"/>
    <w:rPr>
      <w:color w:val="0000FF"/>
    </w:rPr>
  </w:style>
  <w:style w:type="character" w:styleId="00005b">
    <w:name w:val="Hyperlink"/>
    <w:uiPriority w:val="99"/>
    <w:rPr>
      <w:color w:val="0000FF"/>
      <w:u w:val="single"/>
    </w:rPr>
  </w:style>
  <w:style w:type="paragraph" w:styleId="000065" w:customStyle="true">
    <w:name w:val="Table Row"/>
    <w:basedOn w:val="000034"/>
    <w:pPr>
      <w:spacing w:before="60" w:beforeLines="0" w:beforeAutospacing="false" w:after="60" w:afterLines="0" w:afterAutospacing="false" w:line="240" w:lineRule="atLeast"/>
      <w:jc w:val="left"/>
    </w:pPr>
    <w:rPr>
      <w:rFonts w:ascii="Arial" w:hAnsi="Arial"/>
      <w:b/>
      <w:snapToGrid w:val="false"/>
      <w:kern w:val="0"/>
      <w:sz w:val="20"/>
    </w:rPr>
  </w:style>
  <w:style w:type="paragraph" w:styleId="00004a">
    <w:name w:val="toc 3"/>
    <w:basedOn w:val="000034"/>
    <w:next w:val="000034"/>
    <w:uiPriority w:val="39"/>
    <w:pPr>
      <w:ind w:left="400"/>
    </w:pPr>
    <w:rPr>
      <w:i/>
    </w:rPr>
  </w:style>
  <w:style w:type="paragraph" w:styleId="00004d">
    <w:name w:val="Body Text Indent 2"/>
    <w:basedOn w:val="000034"/>
    <w:pPr>
      <w:ind w:left="840"/>
    </w:pPr>
    <w:rPr>
      <w:rFonts w:ascii="幼圆" w:eastAsia="幼圆"/>
      <w:sz w:val="28"/>
    </w:rPr>
  </w:style>
  <w:style w:type="character" w:styleId="00005d">
    <w:name w:val="footnote reference"/>
    <w:rPr>
      <w:sz w:val="20"/>
      <w:vertAlign w:val="superscript"/>
    </w:rPr>
  </w:style>
  <w:style w:type="paragraph" w:styleId="000047">
    <w:name w:val="annotation text"/>
    <w:basedOn w:val="000034"/>
    <w:pPr>
      <w:spacing w:line="240" w:lineRule="atLeast"/>
      <w:jc w:val="left"/>
    </w:pPr>
    <w:rPr>
      <w:rFonts w:ascii="Arial" w:hAnsi="Arial"/>
      <w:snapToGrid w:val="false"/>
      <w:kern w:val="0"/>
      <w:sz w:val="20"/>
    </w:rPr>
  </w:style>
  <w:style w:type="character" w:styleId="000060" w:customStyle="true">
    <w:name w:val=" Char Char4"/>
    <w:rPr>
      <w:rFonts w:ascii="Arial" w:hAnsi="Arial"/>
      <w:snapToGrid w:val="false"/>
    </w:rPr>
  </w:style>
  <w:style w:type="paragraph" w:styleId="000037">
    <w:name w:val="heading 2"/>
    <w:basedOn w:val="000035"/>
    <w:next w:val="000036"/>
    <w:qFormat/>
    <w:pPr>
      <w:numPr>
        <w:ilvl w:val="1"/>
        <w:numId w:val="1"/>
      </w:numPr>
      <w:tabs>
        <w:tab w:val="left" w:pos="0"/>
      </w:tabs>
      <w:outlineLvl w:val="1"/>
    </w:pPr>
    <w:rPr>
      <w:sz w:val="24"/>
    </w:rPr>
  </w:style>
  <w:style w:type="paragraph" w:styleId="000045">
    <w:name w:val="caption"/>
    <w:basedOn w:val="000036"/>
    <w:next w:val="000034"/>
    <w:qFormat/>
    <w:pPr>
      <w:keepLines/>
      <w:spacing w:before="40" w:beforeLines="0" w:beforeAutospacing="false" w:after="40" w:afterLines="0" w:afterAutospacing="false" w:line="240" w:lineRule="atLeast"/>
      <w:ind w:left="720"/>
      <w:jc w:val="left"/>
    </w:pPr>
    <w:rPr>
      <w:rFonts w:ascii="Arial" w:hAnsi="Arial" w:eastAsia="Arial"/>
      <w:i/>
      <w:snapToGrid w:val="false"/>
      <w:kern w:val="0"/>
      <w:sz w:val="20"/>
    </w:rPr>
  </w:style>
  <w:style w:type="character" w:styleId="00005f" w:customStyle="true">
    <w:name w:val=" Char Char2"/>
    <w:rPr>
      <w:rFonts w:ascii="Arial" w:hAnsi="Arial"/>
      <w:snapToGrid w:val="false"/>
    </w:rPr>
  </w:style>
  <w:style w:type="character" w:styleId="00005c">
    <w:name w:val="annotation reference"/>
    <w:rPr>
      <w:sz w:val="21"/>
    </w:rPr>
  </w:style>
  <w:style w:type="paragraph" w:styleId="000043">
    <w:name w:val="toc 7"/>
    <w:basedOn w:val="000034"/>
    <w:next w:val="000034"/>
    <w:uiPriority w:val="39"/>
    <w:pPr>
      <w:ind w:left="1200"/>
    </w:pPr>
  </w:style>
  <w:style w:type="paragraph" w:styleId="00004f">
    <w:name w:val="footer"/>
    <w:basedOn w:val="000034"/>
    <w:pPr>
      <w:tabs>
        <w:tab w:val="center" w:pos="4320"/>
        <w:tab w:val="right" w:pos="8640"/>
      </w:tabs>
      <w:spacing w:line="240" w:lineRule="atLeast"/>
      <w:jc w:val="left"/>
    </w:pPr>
    <w:rPr>
      <w:rFonts w:ascii="Arial" w:hAnsi="Arial" w:eastAsia="Arial"/>
      <w:snapToGrid w:val="false"/>
      <w:kern w:val="0"/>
      <w:sz w:val="20"/>
    </w:rPr>
  </w:style>
  <w:style w:type="table" w:styleId="000040" w:default="true">
    <w:name w:val="Normal Table"/>
    <w:semiHidden/>
    <w:tblPr>
      <w:tblCellMar>
        <w:top w:w="0" w:type="dxa"/>
        <w:left w:w="108" w:type="dxa"/>
        <w:bottom w:w="0" w:type="dxa"/>
        <w:right w:w="108" w:type="dxa"/>
      </w:tblCellMar>
    </w:tblPr>
  </w:style>
  <w:style w:type="paragraph" w:styleId="00004e">
    <w:name w:val="Balloon Text"/>
    <w:basedOn w:val="000034"/>
    <w:rPr>
      <w:sz w:val="18"/>
    </w:rPr>
  </w:style>
</w:styles>
</file>

<file path=word/_rels/document.xml.rels><?xml version="1.0" encoding="UTF-8" standalone="yes"?><Relationships xmlns="http://schemas.openxmlformats.org/package/2006/relationships"><Relationship Id="rId9" Type="http://schemas.openxmlformats.org/officeDocument/2006/relationships/image" Target="media/image3.png" /><Relationship Id="rId8" Type="http://schemas.openxmlformats.org/officeDocument/2006/relationships/image" Target="media/image2.png" /><Relationship Id="rId17" Type="http://schemas.openxmlformats.org/officeDocument/2006/relationships/image" Target="media/image11.jpg" /><Relationship Id="rId15" Type="http://schemas.openxmlformats.org/officeDocument/2006/relationships/image" Target="media/image9.png" /><Relationship Id="rId22" Type="http://schemas.openxmlformats.org/officeDocument/2006/relationships/image" Target="media/image16.png" /><Relationship Id="rId0" Type="http://schemas.openxmlformats.org/officeDocument/2006/relationships/styles" Target="styles.xml" /><Relationship Id="rId16" Type="http://schemas.openxmlformats.org/officeDocument/2006/relationships/image" Target="media/image10.jpg" /><Relationship Id="rId13" Type="http://schemas.openxmlformats.org/officeDocument/2006/relationships/image" Target="media/image7.png" /><Relationship Id="rId21" Type="http://schemas.openxmlformats.org/officeDocument/2006/relationships/image" Target="media/image15.png" /><Relationship Id="rId10" Type="http://schemas.openxmlformats.org/officeDocument/2006/relationships/image" Target="media/image4.png" /><Relationship Id="rId12" Type="http://schemas.openxmlformats.org/officeDocument/2006/relationships/image" Target="media/image6.png" /><Relationship Id="rId1" Type="http://schemas.openxmlformats.org/officeDocument/2006/relationships/settings" Target="settings.xml" /><Relationship Id="rId11" Type="http://schemas.openxmlformats.org/officeDocument/2006/relationships/image" Target="media/image5.png" /><Relationship Id="rId14" Type="http://schemas.openxmlformats.org/officeDocument/2006/relationships/image" Target="media/image8.png" /><Relationship Id="rId18" Type="http://schemas.openxmlformats.org/officeDocument/2006/relationships/image" Target="media/image12.png" /><Relationship Id="rId20" Type="http://schemas.openxmlformats.org/officeDocument/2006/relationships/image" Target="media/image14.png" /><Relationship Id="rId19" Type="http://schemas.openxmlformats.org/officeDocument/2006/relationships/image" Target="media/image13.png" /><Relationship Id="rId2" Type="http://schemas.openxmlformats.org/officeDocument/2006/relationships/fontTable" Target="fontTable.xml" /><Relationship Id="rId5" Type="http://schemas.openxmlformats.org/officeDocument/2006/relationships/header" Target="header1.xml" /><Relationship Id="rId23" Type="http://schemas.openxmlformats.org/officeDocument/2006/relationships/image" Target="media/image17.png" /><Relationship Id="rId3" Type="http://schemas.openxmlformats.org/officeDocument/2006/relationships/numbering" Target="numbering.xml" /><Relationship Id="rId4"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s>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2024-04-07T16:50:15Z</dcterms:created>
  <dcterms:modified xsi:type="dcterms:W3CDTF">2024-04-07T16:50:15Z</dcterms:modified>
</cp:coreProperties>
</file>